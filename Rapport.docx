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06993" w14:textId="53BEBF29" w:rsidR="00851F3D" w:rsidRDefault="00851F3D" w:rsidP="00500A3B">
      <w:pPr>
        <w:pStyle w:val="Titre1"/>
        <w:rPr>
          <w:ins w:id="0" w:author="Tatiana M." w:date="2016-10-16T17:15:00Z"/>
          <w:lang w:val="fr-CA"/>
        </w:rPr>
      </w:pPr>
      <w:ins w:id="1" w:author="Tatiana M." w:date="2016-10-16T17:15:00Z">
        <w:r>
          <w:rPr>
            <w:lang w:val="fr-CA"/>
          </w:rPr>
          <w:t>But du projet</w:t>
        </w:r>
      </w:ins>
    </w:p>
    <w:p w14:paraId="237ED504" w14:textId="21583AF1" w:rsidR="00851F3D" w:rsidRPr="00851F3D" w:rsidRDefault="00851F3D" w:rsidP="00851F3D">
      <w:pPr>
        <w:rPr>
          <w:ins w:id="2" w:author="Tatiana M." w:date="2016-10-16T17:15:00Z"/>
          <w:lang w:val="fr-CA"/>
          <w:rPrChange w:id="3" w:author="Tatiana M." w:date="2016-10-16T17:16:00Z">
            <w:rPr>
              <w:ins w:id="4" w:author="Tatiana M." w:date="2016-10-16T17:15:00Z"/>
              <w:lang w:val="fr-CA"/>
            </w:rPr>
          </w:rPrChange>
        </w:rPr>
        <w:pPrChange w:id="5" w:author="Tatiana M." w:date="2016-10-16T17:16:00Z">
          <w:pPr>
            <w:pStyle w:val="Titre1"/>
          </w:pPr>
        </w:pPrChange>
      </w:pPr>
      <w:ins w:id="6" w:author="Tatiana M." w:date="2016-10-16T17:16:00Z">
        <w:r>
          <w:rPr>
            <w:lang w:val="fr-CA"/>
          </w:rPr>
          <w:t xml:space="preserve">Le but de ce projet est d’obtenir des statistiques sur les accidents d’avions. Ce projet est purement de nature académique afin de perfectionner notre utilisation du </w:t>
        </w:r>
      </w:ins>
      <w:ins w:id="7" w:author="Tatiana M." w:date="2016-10-16T17:17:00Z">
        <w:r>
          <w:rPr>
            <w:lang w:val="fr-CA"/>
          </w:rPr>
          <w:t>logiciel</w:t>
        </w:r>
      </w:ins>
      <w:ins w:id="8" w:author="Tatiana M." w:date="2016-10-16T17:16:00Z">
        <w:r>
          <w:rPr>
            <w:lang w:val="fr-CA"/>
          </w:rPr>
          <w:t xml:space="preserve"> R et </w:t>
        </w:r>
      </w:ins>
      <w:ins w:id="9" w:author="Tatiana M." w:date="2016-10-16T17:17:00Z">
        <w:r>
          <w:rPr>
            <w:lang w:val="fr-CA"/>
          </w:rPr>
          <w:t xml:space="preserve">d’améliorer notre raisonnement statistique. </w:t>
        </w:r>
        <w:r w:rsidR="00832A34">
          <w:rPr>
            <w:lang w:val="fr-CA"/>
          </w:rPr>
          <w:t>P</w:t>
        </w:r>
      </w:ins>
      <w:ins w:id="10" w:author="Tatiana M." w:date="2016-10-16T17:18:00Z">
        <w:r w:rsidR="00832A34">
          <w:rPr>
            <w:lang w:val="fr-CA"/>
          </w:rPr>
          <w:t>our de meilleur</w:t>
        </w:r>
      </w:ins>
      <w:ins w:id="11" w:author="Tatiana M." w:date="2016-10-16T17:19:00Z">
        <w:r w:rsidR="00832A34">
          <w:rPr>
            <w:lang w:val="fr-CA"/>
          </w:rPr>
          <w:t>e</w:t>
        </w:r>
      </w:ins>
      <w:ins w:id="12" w:author="Tatiana M." w:date="2016-10-16T17:18:00Z">
        <w:r w:rsidR="00832A34">
          <w:rPr>
            <w:lang w:val="fr-CA"/>
          </w:rPr>
          <w:t xml:space="preserve">s statistiques sur ce sujet, les auteurs invitent les lecteurs de ce rapport à visiter le Bureau des Archives </w:t>
        </w:r>
      </w:ins>
      <w:ins w:id="13" w:author="Tatiana M." w:date="2016-10-16T17:19:00Z">
        <w:r w:rsidR="00832A34">
          <w:rPr>
            <w:lang w:val="fr-CA"/>
          </w:rPr>
          <w:t xml:space="preserve">d’Accidents d’Avion </w:t>
        </w:r>
        <w:r w:rsidR="00832A34">
          <w:rPr>
            <w:lang w:val="fr-CA"/>
          </w:rPr>
          <w:fldChar w:fldCharType="begin"/>
        </w:r>
        <w:r w:rsidR="00832A34">
          <w:rPr>
            <w:lang w:val="fr-CA"/>
          </w:rPr>
          <w:instrText xml:space="preserve"> HYPERLINK "</w:instrText>
        </w:r>
        <w:r w:rsidR="00832A34" w:rsidRPr="00832A34">
          <w:rPr>
            <w:lang w:val="fr-CA"/>
          </w:rPr>
          <w:instrText>http://www.baaa-acro.com/general-statistics/</w:instrText>
        </w:r>
        <w:r w:rsidR="00832A34">
          <w:rPr>
            <w:lang w:val="fr-CA"/>
          </w:rPr>
          <w:instrText xml:space="preserve">" </w:instrText>
        </w:r>
        <w:r w:rsidR="00832A34">
          <w:rPr>
            <w:lang w:val="fr-CA"/>
          </w:rPr>
          <w:fldChar w:fldCharType="separate"/>
        </w:r>
        <w:r w:rsidR="00832A34" w:rsidRPr="008A29BB">
          <w:rPr>
            <w:rStyle w:val="Lienhypertexte"/>
            <w:lang w:val="fr-CA"/>
          </w:rPr>
          <w:t>http://www.baaa-acro.com/general-statistics/</w:t>
        </w:r>
        <w:r w:rsidR="00832A34">
          <w:rPr>
            <w:lang w:val="fr-CA"/>
          </w:rPr>
          <w:fldChar w:fldCharType="end"/>
        </w:r>
        <w:r w:rsidR="00832A34">
          <w:rPr>
            <w:lang w:val="fr-CA"/>
          </w:rPr>
          <w:t xml:space="preserve"> .</w:t>
        </w:r>
      </w:ins>
    </w:p>
    <w:p w14:paraId="77EAE000" w14:textId="39CF2BF9" w:rsidR="00970C50" w:rsidRDefault="00FB603D" w:rsidP="00500A3B">
      <w:pPr>
        <w:pStyle w:val="Titre1"/>
        <w:rPr>
          <w:lang w:val="fr-CA"/>
        </w:rPr>
      </w:pPr>
      <w:r>
        <w:rPr>
          <w:lang w:val="fr-CA"/>
        </w:rPr>
        <w:t>Pourquoi avons-nous choisi ce jeu de données :</w:t>
      </w:r>
    </w:p>
    <w:p w14:paraId="58A7D625" w14:textId="77777777" w:rsidR="00FB603D" w:rsidRDefault="00FB603D" w:rsidP="00FB603D">
      <w:pPr>
        <w:rPr>
          <w:lang w:val="fr-CA"/>
        </w:rPr>
      </w:pPr>
    </w:p>
    <w:p w14:paraId="22869D1A" w14:textId="2693B810" w:rsidR="00970C50" w:rsidRDefault="00406B8E" w:rsidP="00406B8E">
      <w:pPr>
        <w:rPr>
          <w:lang w:val="fr-CA"/>
        </w:rPr>
      </w:pPr>
      <w:r>
        <w:rPr>
          <w:lang w:val="fr-CA"/>
        </w:rPr>
        <w:t xml:space="preserve">Nos critères principaux pour ce projet </w:t>
      </w:r>
      <w:r w:rsidR="009F7C70">
        <w:rPr>
          <w:lang w:val="fr-CA"/>
        </w:rPr>
        <w:t>étaient</w:t>
      </w:r>
      <w:r>
        <w:rPr>
          <w:lang w:val="fr-CA"/>
        </w:rPr>
        <w:t xml:space="preserve"> d’analyser un jeu</w:t>
      </w:r>
      <w:r w:rsidR="00635282">
        <w:rPr>
          <w:lang w:val="fr-CA"/>
        </w:rPr>
        <w:t xml:space="preserve"> de données</w:t>
      </w:r>
      <w:r w:rsidR="00360F06">
        <w:rPr>
          <w:lang w:val="fr-CA"/>
        </w:rPr>
        <w:t xml:space="preserve"> qui ne contenai</w:t>
      </w:r>
      <w:r>
        <w:rPr>
          <w:lang w:val="fr-CA"/>
        </w:rPr>
        <w:t xml:space="preserve">t </w:t>
      </w:r>
      <w:r w:rsidR="00AF0F61">
        <w:rPr>
          <w:lang w:val="fr-CA"/>
        </w:rPr>
        <w:t>peu de</w:t>
      </w:r>
      <w:r>
        <w:rPr>
          <w:lang w:val="fr-CA"/>
        </w:rPr>
        <w:t xml:space="preserve"> texte</w:t>
      </w:r>
      <w:r w:rsidR="00AF0F61">
        <w:rPr>
          <w:lang w:val="fr-CA"/>
        </w:rPr>
        <w:t xml:space="preserve">s, </w:t>
      </w:r>
      <w:r>
        <w:rPr>
          <w:lang w:val="fr-CA"/>
        </w:rPr>
        <w:t xml:space="preserve">qui ne traitait pas de données </w:t>
      </w:r>
      <w:r w:rsidR="009F7C70">
        <w:rPr>
          <w:lang w:val="fr-CA"/>
        </w:rPr>
        <w:t>économiques</w:t>
      </w:r>
      <w:r w:rsidR="00635282">
        <w:rPr>
          <w:lang w:val="fr-CA"/>
        </w:rPr>
        <w:t xml:space="preserve"> et qui traitait d’un sujet original. On entend par original, un sujet qui n’avait pas trop été analysé et donc la plupart des conclusions avec déjà été tirés. </w:t>
      </w:r>
      <w:r w:rsidR="005B3755">
        <w:rPr>
          <w:lang w:val="fr-CA"/>
        </w:rPr>
        <w:t>En faisant plusieurs recherches</w:t>
      </w:r>
      <w:r w:rsidR="0072693B">
        <w:rPr>
          <w:lang w:val="fr-CA"/>
        </w:rPr>
        <w:t xml:space="preserve">, nous sommes tombés sur le site web </w:t>
      </w:r>
      <w:hyperlink r:id="rId5" w:history="1">
        <w:r w:rsidR="0072693B" w:rsidRPr="000629F6">
          <w:rPr>
            <w:rStyle w:val="Lienhypertexte"/>
            <w:lang w:val="fr-CA"/>
          </w:rPr>
          <w:t>www.kaggle.com</w:t>
        </w:r>
      </w:hyperlink>
      <w:r w:rsidR="0072693B">
        <w:rPr>
          <w:lang w:val="fr-CA"/>
        </w:rPr>
        <w:t xml:space="preserve"> qui contenait plusieurs jeux de données intéressants sur des sujets très variés. </w:t>
      </w:r>
      <w:r w:rsidR="006306D6">
        <w:rPr>
          <w:lang w:val="fr-CA"/>
        </w:rPr>
        <w:t xml:space="preserve">Le jeu de données sur les crashs d’avions nous a paru très intéressant. Il répondait à tous nos critères et il était riche en information sur les crashs. C’est donc pour ces raisons que nous avons choisi ce jeu données. </w:t>
      </w:r>
    </w:p>
    <w:p w14:paraId="078AF932" w14:textId="51E6675B" w:rsidR="005B3755" w:rsidRDefault="0072693B" w:rsidP="005B3755">
      <w:pPr>
        <w:pStyle w:val="Titre1"/>
        <w:rPr>
          <w:lang w:val="fr-CA"/>
        </w:rPr>
      </w:pPr>
      <w:r>
        <w:rPr>
          <w:lang w:val="fr-CA"/>
        </w:rPr>
        <w:t>Description du jeu de données</w:t>
      </w:r>
      <w:r w:rsidR="005B3755">
        <w:rPr>
          <w:lang w:val="fr-CA"/>
        </w:rPr>
        <w:t>:</w:t>
      </w:r>
    </w:p>
    <w:p w14:paraId="35032A83" w14:textId="21B9B406" w:rsidR="0019561B" w:rsidDel="00294D6A" w:rsidRDefault="0018034E" w:rsidP="005B3755">
      <w:pPr>
        <w:rPr>
          <w:del w:id="14" w:author="Tatiana M." w:date="2016-10-16T15:16:00Z"/>
          <w:lang w:val="fr-CA"/>
        </w:rPr>
      </w:pPr>
      <w:r>
        <w:rPr>
          <w:lang w:val="fr-CA"/>
        </w:rPr>
        <w:t>Le jeu de données couvre</w:t>
      </w:r>
      <w:r w:rsidR="0019561B">
        <w:rPr>
          <w:lang w:val="fr-CA"/>
        </w:rPr>
        <w:t xml:space="preserve"> 5268</w:t>
      </w:r>
      <w:r>
        <w:rPr>
          <w:lang w:val="fr-CA"/>
        </w:rPr>
        <w:t xml:space="preserve"> crashs d’avions qui ont eu lieu entre 1908 et 2009. </w:t>
      </w:r>
      <w:ins w:id="15" w:author="Tatiana M." w:date="2016-10-16T15:16:00Z">
        <w:r w:rsidR="00294D6A">
          <w:rPr>
            <w:lang w:val="fr-CA"/>
          </w:rPr>
          <w:t xml:space="preserve">Il </w:t>
        </w:r>
      </w:ins>
      <w:ins w:id="16" w:author="Tatiana M." w:date="2016-10-16T15:18:00Z">
        <w:r w:rsidR="000E6622">
          <w:rPr>
            <w:lang w:val="fr-CA"/>
          </w:rPr>
          <w:t>inclut</w:t>
        </w:r>
      </w:ins>
      <w:ins w:id="17" w:author="Tatiana M." w:date="2016-10-16T15:16:00Z">
        <w:r w:rsidR="00294D6A">
          <w:rPr>
            <w:lang w:val="fr-CA"/>
          </w:rPr>
          <w:t xml:space="preserve"> les informations suivantes</w:t>
        </w:r>
      </w:ins>
      <w:ins w:id="18" w:author="Tatiana M." w:date="2016-10-16T15:18:00Z">
        <w:r w:rsidR="000E6622" w:rsidRPr="00E600F9">
          <w:rPr>
            <w:lang w:val="fr-CA"/>
          </w:rPr>
          <w:t xml:space="preserve"> affichées à travers 13 colonnes</w:t>
        </w:r>
        <w:r w:rsidR="000E6622">
          <w:rPr>
            <w:lang w:val="fr-CA"/>
          </w:rPr>
          <w:t>:</w:t>
        </w:r>
      </w:ins>
    </w:p>
    <w:p w14:paraId="70F14491" w14:textId="3A468D64" w:rsidR="00FD5D2F" w:rsidDel="00407BB1" w:rsidRDefault="0018034E" w:rsidP="005B3755">
      <w:pPr>
        <w:rPr>
          <w:del w:id="19" w:author="Tatiana M." w:date="2016-10-16T15:05:00Z"/>
          <w:lang w:val="fr-CA"/>
        </w:rPr>
      </w:pPr>
      <w:del w:id="20" w:author="Tatiana M." w:date="2016-10-16T15:05:00Z">
        <w:r w:rsidDel="00407BB1">
          <w:rPr>
            <w:lang w:val="fr-CA"/>
          </w:rPr>
          <w:delText>Po</w:delText>
        </w:r>
        <w:r w:rsidR="000062CE" w:rsidDel="00407BB1">
          <w:rPr>
            <w:lang w:val="fr-CA"/>
          </w:rPr>
          <w:delText xml:space="preserve">ur des raisons inconnues, mis à part un crash en 1908, notre fichier de données n’a enregistré aucun crash entre 1908 et 1912. </w:delText>
        </w:r>
      </w:del>
    </w:p>
    <w:p w14:paraId="269BB317" w14:textId="5093B311" w:rsidR="00D44213" w:rsidRDefault="00FD5D2F" w:rsidP="005B3755">
      <w:pPr>
        <w:rPr>
          <w:lang w:val="fr-CA"/>
        </w:rPr>
      </w:pPr>
      <w:del w:id="21" w:author="Tatiana M." w:date="2016-10-16T15:16:00Z">
        <w:r w:rsidDel="00294D6A">
          <w:rPr>
            <w:lang w:val="fr-CA"/>
          </w:rPr>
          <w:delText xml:space="preserve">Le jeu de données </w:delText>
        </w:r>
        <w:r w:rsidR="00D44213" w:rsidDel="00294D6A">
          <w:rPr>
            <w:lang w:val="fr-CA"/>
          </w:rPr>
          <w:delText xml:space="preserve">inclut les informations suivantes concernant les crashs : </w:delText>
        </w:r>
      </w:del>
    </w:p>
    <w:tbl>
      <w:tblPr>
        <w:tblW w:w="7160" w:type="dxa"/>
        <w:jc w:val="center"/>
        <w:tblLook w:val="04A0" w:firstRow="1" w:lastRow="0" w:firstColumn="1" w:lastColumn="0" w:noHBand="0" w:noVBand="1"/>
        <w:tblPrChange w:id="22" w:author="Tatiana M." w:date="2016-10-16T15:16:00Z">
          <w:tblPr>
            <w:tblW w:w="7160" w:type="dxa"/>
            <w:tblInd w:w="-5" w:type="dxa"/>
            <w:tblLook w:val="04A0" w:firstRow="1" w:lastRow="0" w:firstColumn="1" w:lastColumn="0" w:noHBand="0" w:noVBand="1"/>
          </w:tblPr>
        </w:tblPrChange>
      </w:tblPr>
      <w:tblGrid>
        <w:gridCol w:w="1960"/>
        <w:gridCol w:w="5200"/>
        <w:tblGridChange w:id="23">
          <w:tblGrid>
            <w:gridCol w:w="1960"/>
            <w:gridCol w:w="5200"/>
          </w:tblGrid>
        </w:tblGridChange>
      </w:tblGrid>
      <w:tr w:rsidR="00407BB1" w:rsidRPr="00407BB1" w14:paraId="4E72296E" w14:textId="77777777" w:rsidTr="00407BB1">
        <w:trPr>
          <w:trHeight w:val="300"/>
          <w:jc w:val="center"/>
          <w:ins w:id="24" w:author="Tatiana M." w:date="2016-10-16T15:15:00Z"/>
          <w:trPrChange w:id="25" w:author="Tatiana M." w:date="2016-10-16T15:16:00Z">
            <w:trPr>
              <w:trHeight w:val="300"/>
            </w:trPr>
          </w:trPrChange>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26" w:author="Tatiana M." w:date="2016-10-16T15:16:00Z">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0C210DEF" w14:textId="77777777" w:rsidR="00407BB1" w:rsidRPr="00407BB1" w:rsidRDefault="00407BB1" w:rsidP="00407BB1">
            <w:pPr>
              <w:spacing w:after="0" w:line="240" w:lineRule="auto"/>
              <w:rPr>
                <w:ins w:id="27" w:author="Tatiana M." w:date="2016-10-16T15:15:00Z"/>
                <w:rFonts w:ascii="Calibri" w:eastAsia="Times New Roman" w:hAnsi="Calibri" w:cs="Times New Roman"/>
                <w:b/>
                <w:bCs/>
                <w:color w:val="000000"/>
                <w:lang w:val="en-US"/>
              </w:rPr>
            </w:pPr>
            <w:ins w:id="28" w:author="Tatiana M." w:date="2016-10-16T15:15:00Z">
              <w:r w:rsidRPr="00407BB1">
                <w:rPr>
                  <w:rFonts w:ascii="Calibri" w:eastAsia="Times New Roman" w:hAnsi="Calibri" w:cs="Times New Roman"/>
                  <w:b/>
                  <w:bCs/>
                  <w:color w:val="000000"/>
                  <w:lang w:val="en-US"/>
                </w:rPr>
                <w:t xml:space="preserve">Variable </w:t>
              </w:r>
            </w:ins>
          </w:p>
        </w:tc>
        <w:tc>
          <w:tcPr>
            <w:tcW w:w="5200" w:type="dxa"/>
            <w:tcBorders>
              <w:top w:val="single" w:sz="4" w:space="0" w:color="auto"/>
              <w:left w:val="nil"/>
              <w:bottom w:val="single" w:sz="4" w:space="0" w:color="auto"/>
              <w:right w:val="single" w:sz="4" w:space="0" w:color="auto"/>
            </w:tcBorders>
            <w:shd w:val="clear" w:color="auto" w:fill="auto"/>
            <w:noWrap/>
            <w:vAlign w:val="bottom"/>
            <w:hideMark/>
            <w:tcPrChange w:id="29" w:author="Tatiana M." w:date="2016-10-16T15:16:00Z">
              <w:tcPr>
                <w:tcW w:w="520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6B203A86" w14:textId="77777777" w:rsidR="00407BB1" w:rsidRPr="00407BB1" w:rsidRDefault="00407BB1" w:rsidP="00407BB1">
            <w:pPr>
              <w:spacing w:after="0" w:line="240" w:lineRule="auto"/>
              <w:rPr>
                <w:ins w:id="30" w:author="Tatiana M." w:date="2016-10-16T15:15:00Z"/>
                <w:rFonts w:ascii="Calibri" w:eastAsia="Times New Roman" w:hAnsi="Calibri" w:cs="Times New Roman"/>
                <w:b/>
                <w:bCs/>
                <w:color w:val="000000"/>
                <w:lang w:val="en-US"/>
              </w:rPr>
            </w:pPr>
            <w:ins w:id="31" w:author="Tatiana M." w:date="2016-10-16T15:15:00Z">
              <w:r w:rsidRPr="00407BB1">
                <w:rPr>
                  <w:rFonts w:ascii="Calibri" w:eastAsia="Times New Roman" w:hAnsi="Calibri" w:cs="Times New Roman"/>
                  <w:b/>
                  <w:bCs/>
                  <w:color w:val="000000"/>
                  <w:lang w:val="en-US"/>
                </w:rPr>
                <w:t xml:space="preserve"> Description</w:t>
              </w:r>
            </w:ins>
          </w:p>
        </w:tc>
      </w:tr>
      <w:tr w:rsidR="00407BB1" w:rsidRPr="00407BB1" w14:paraId="0F779ECD" w14:textId="77777777" w:rsidTr="00407BB1">
        <w:trPr>
          <w:trHeight w:val="300"/>
          <w:jc w:val="center"/>
          <w:ins w:id="32" w:author="Tatiana M." w:date="2016-10-16T15:15:00Z"/>
          <w:trPrChange w:id="33"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34"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CAC3974" w14:textId="77777777" w:rsidR="00407BB1" w:rsidRPr="00407BB1" w:rsidRDefault="00407BB1" w:rsidP="00407BB1">
            <w:pPr>
              <w:spacing w:after="0" w:line="240" w:lineRule="auto"/>
              <w:rPr>
                <w:ins w:id="35" w:author="Tatiana M." w:date="2016-10-16T15:15:00Z"/>
                <w:rFonts w:ascii="Calibri" w:eastAsia="Times New Roman" w:hAnsi="Calibri" w:cs="Times New Roman"/>
                <w:color w:val="000000"/>
                <w:lang w:val="en-US"/>
              </w:rPr>
            </w:pPr>
            <w:ins w:id="36" w:author="Tatiana M." w:date="2016-10-16T15:15:00Z">
              <w:r w:rsidRPr="00407BB1">
                <w:rPr>
                  <w:rFonts w:ascii="Calibri" w:eastAsia="Times New Roman" w:hAnsi="Calibri" w:cs="Times New Roman"/>
                  <w:color w:val="000000"/>
                  <w:lang w:val="fr-CA"/>
                </w:rPr>
                <w:t>Date </w:t>
              </w:r>
            </w:ins>
          </w:p>
        </w:tc>
        <w:tc>
          <w:tcPr>
            <w:tcW w:w="5200" w:type="dxa"/>
            <w:tcBorders>
              <w:top w:val="nil"/>
              <w:left w:val="nil"/>
              <w:bottom w:val="single" w:sz="4" w:space="0" w:color="auto"/>
              <w:right w:val="single" w:sz="4" w:space="0" w:color="auto"/>
            </w:tcBorders>
            <w:shd w:val="clear" w:color="auto" w:fill="auto"/>
            <w:noWrap/>
            <w:vAlign w:val="bottom"/>
            <w:hideMark/>
            <w:tcPrChange w:id="37"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4624DE79" w14:textId="77777777" w:rsidR="00407BB1" w:rsidRPr="00407BB1" w:rsidRDefault="00407BB1" w:rsidP="00407BB1">
            <w:pPr>
              <w:spacing w:after="0" w:line="240" w:lineRule="auto"/>
              <w:rPr>
                <w:ins w:id="38" w:author="Tatiana M." w:date="2016-10-16T15:15:00Z"/>
                <w:rFonts w:ascii="Calibri" w:eastAsia="Times New Roman" w:hAnsi="Calibri" w:cs="Times New Roman"/>
                <w:color w:val="000000"/>
                <w:lang w:val="en-US"/>
              </w:rPr>
            </w:pPr>
            <w:ins w:id="39" w:author="Tatiana M." w:date="2016-10-16T15:15:00Z">
              <w:r w:rsidRPr="00407BB1">
                <w:rPr>
                  <w:rFonts w:ascii="Calibri" w:eastAsia="Times New Roman" w:hAnsi="Calibri" w:cs="Times New Roman"/>
                  <w:color w:val="000000"/>
                  <w:lang w:val="en-US"/>
                </w:rPr>
                <w:t>Date du crash</w:t>
              </w:r>
            </w:ins>
          </w:p>
        </w:tc>
      </w:tr>
      <w:tr w:rsidR="00407BB1" w:rsidRPr="00407BB1" w14:paraId="01223C8E" w14:textId="77777777" w:rsidTr="00407BB1">
        <w:trPr>
          <w:trHeight w:val="300"/>
          <w:jc w:val="center"/>
          <w:ins w:id="40" w:author="Tatiana M." w:date="2016-10-16T15:15:00Z"/>
          <w:trPrChange w:id="41"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42"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B13E5F3" w14:textId="77777777" w:rsidR="00407BB1" w:rsidRPr="00407BB1" w:rsidRDefault="00407BB1" w:rsidP="00407BB1">
            <w:pPr>
              <w:spacing w:after="0" w:line="240" w:lineRule="auto"/>
              <w:rPr>
                <w:ins w:id="43" w:author="Tatiana M." w:date="2016-10-16T15:15:00Z"/>
                <w:rFonts w:ascii="Calibri" w:eastAsia="Times New Roman" w:hAnsi="Calibri" w:cs="Times New Roman"/>
                <w:color w:val="000000"/>
                <w:lang w:val="en-US"/>
              </w:rPr>
            </w:pPr>
            <w:ins w:id="44" w:author="Tatiana M." w:date="2016-10-16T15:15:00Z">
              <w:r w:rsidRPr="00407BB1">
                <w:rPr>
                  <w:rFonts w:ascii="Calibri" w:eastAsia="Times New Roman" w:hAnsi="Calibri" w:cs="Times New Roman"/>
                  <w:color w:val="000000"/>
                  <w:lang w:val="fr-CA"/>
                </w:rPr>
                <w:t>Time </w:t>
              </w:r>
            </w:ins>
          </w:p>
        </w:tc>
        <w:tc>
          <w:tcPr>
            <w:tcW w:w="5200" w:type="dxa"/>
            <w:tcBorders>
              <w:top w:val="nil"/>
              <w:left w:val="nil"/>
              <w:bottom w:val="single" w:sz="4" w:space="0" w:color="auto"/>
              <w:right w:val="single" w:sz="4" w:space="0" w:color="auto"/>
            </w:tcBorders>
            <w:shd w:val="clear" w:color="auto" w:fill="auto"/>
            <w:noWrap/>
            <w:vAlign w:val="bottom"/>
            <w:hideMark/>
            <w:tcPrChange w:id="45"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4569A66B" w14:textId="77777777" w:rsidR="00407BB1" w:rsidRPr="00407BB1" w:rsidRDefault="00407BB1" w:rsidP="00407BB1">
            <w:pPr>
              <w:spacing w:after="0" w:line="240" w:lineRule="auto"/>
              <w:rPr>
                <w:ins w:id="46" w:author="Tatiana M." w:date="2016-10-16T15:15:00Z"/>
                <w:rFonts w:ascii="Calibri" w:eastAsia="Times New Roman" w:hAnsi="Calibri" w:cs="Times New Roman"/>
                <w:color w:val="000000"/>
                <w:lang w:val="en-US"/>
              </w:rPr>
            </w:pPr>
            <w:proofErr w:type="spellStart"/>
            <w:ins w:id="47" w:author="Tatiana M." w:date="2016-10-16T15:15:00Z">
              <w:r w:rsidRPr="00407BB1">
                <w:rPr>
                  <w:rFonts w:ascii="Calibri" w:eastAsia="Times New Roman" w:hAnsi="Calibri" w:cs="Times New Roman"/>
                  <w:color w:val="000000"/>
                  <w:lang w:val="en-US"/>
                </w:rPr>
                <w:t>Heure</w:t>
              </w:r>
              <w:proofErr w:type="spellEnd"/>
              <w:r w:rsidRPr="00407BB1">
                <w:rPr>
                  <w:rFonts w:ascii="Calibri" w:eastAsia="Times New Roman" w:hAnsi="Calibri" w:cs="Times New Roman"/>
                  <w:color w:val="000000"/>
                  <w:lang w:val="en-US"/>
                </w:rPr>
                <w:t xml:space="preserve"> du crash</w:t>
              </w:r>
            </w:ins>
          </w:p>
        </w:tc>
      </w:tr>
      <w:tr w:rsidR="00407BB1" w:rsidRPr="00407BB1" w14:paraId="4901EAB1" w14:textId="77777777" w:rsidTr="00407BB1">
        <w:trPr>
          <w:trHeight w:val="300"/>
          <w:jc w:val="center"/>
          <w:ins w:id="48" w:author="Tatiana M." w:date="2016-10-16T15:15:00Z"/>
          <w:trPrChange w:id="49"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50"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979B35C" w14:textId="77777777" w:rsidR="00407BB1" w:rsidRPr="00407BB1" w:rsidRDefault="00407BB1" w:rsidP="00407BB1">
            <w:pPr>
              <w:spacing w:after="0" w:line="240" w:lineRule="auto"/>
              <w:rPr>
                <w:ins w:id="51" w:author="Tatiana M." w:date="2016-10-16T15:15:00Z"/>
                <w:rFonts w:ascii="Calibri" w:eastAsia="Times New Roman" w:hAnsi="Calibri" w:cs="Times New Roman"/>
                <w:color w:val="000000"/>
                <w:lang w:val="en-US"/>
              </w:rPr>
            </w:pPr>
            <w:ins w:id="52" w:author="Tatiana M." w:date="2016-10-16T15:15:00Z">
              <w:r w:rsidRPr="00407BB1">
                <w:rPr>
                  <w:rFonts w:ascii="Calibri" w:eastAsia="Times New Roman" w:hAnsi="Calibri" w:cs="Times New Roman"/>
                  <w:color w:val="000000"/>
                  <w:lang w:val="fr-CA"/>
                </w:rPr>
                <w:t>Location </w:t>
              </w:r>
            </w:ins>
          </w:p>
        </w:tc>
        <w:tc>
          <w:tcPr>
            <w:tcW w:w="5200" w:type="dxa"/>
            <w:tcBorders>
              <w:top w:val="nil"/>
              <w:left w:val="nil"/>
              <w:bottom w:val="single" w:sz="4" w:space="0" w:color="auto"/>
              <w:right w:val="single" w:sz="4" w:space="0" w:color="auto"/>
            </w:tcBorders>
            <w:shd w:val="clear" w:color="auto" w:fill="auto"/>
            <w:noWrap/>
            <w:vAlign w:val="bottom"/>
            <w:hideMark/>
            <w:tcPrChange w:id="53"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6CE2847F" w14:textId="77777777" w:rsidR="00407BB1" w:rsidRPr="00407BB1" w:rsidRDefault="00407BB1" w:rsidP="00407BB1">
            <w:pPr>
              <w:spacing w:after="0" w:line="240" w:lineRule="auto"/>
              <w:rPr>
                <w:ins w:id="54" w:author="Tatiana M." w:date="2016-10-16T15:15:00Z"/>
                <w:rFonts w:ascii="Calibri" w:eastAsia="Times New Roman" w:hAnsi="Calibri" w:cs="Times New Roman"/>
                <w:color w:val="000000"/>
                <w:lang w:val="en-US"/>
              </w:rPr>
            </w:pPr>
            <w:proofErr w:type="spellStart"/>
            <w:ins w:id="55" w:author="Tatiana M." w:date="2016-10-16T15:15:00Z">
              <w:r w:rsidRPr="00407BB1">
                <w:rPr>
                  <w:rFonts w:ascii="Calibri" w:eastAsia="Times New Roman" w:hAnsi="Calibri" w:cs="Times New Roman"/>
                  <w:color w:val="000000"/>
                  <w:lang w:val="en-US"/>
                </w:rPr>
                <w:t>Endroit</w:t>
              </w:r>
              <w:proofErr w:type="spellEnd"/>
              <w:r w:rsidRPr="00407BB1">
                <w:rPr>
                  <w:rFonts w:ascii="Calibri" w:eastAsia="Times New Roman" w:hAnsi="Calibri" w:cs="Times New Roman"/>
                  <w:color w:val="000000"/>
                  <w:lang w:val="en-US"/>
                </w:rPr>
                <w:t xml:space="preserve"> du crash</w:t>
              </w:r>
            </w:ins>
          </w:p>
        </w:tc>
      </w:tr>
      <w:tr w:rsidR="00407BB1" w:rsidRPr="00407BB1" w14:paraId="4E7F8E7E" w14:textId="77777777" w:rsidTr="00407BB1">
        <w:trPr>
          <w:trHeight w:val="300"/>
          <w:jc w:val="center"/>
          <w:ins w:id="56" w:author="Tatiana M." w:date="2016-10-16T15:15:00Z"/>
          <w:trPrChange w:id="57"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58"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699575C5" w14:textId="77777777" w:rsidR="00407BB1" w:rsidRPr="00407BB1" w:rsidRDefault="00407BB1" w:rsidP="00407BB1">
            <w:pPr>
              <w:spacing w:after="0" w:line="240" w:lineRule="auto"/>
              <w:rPr>
                <w:ins w:id="59" w:author="Tatiana M." w:date="2016-10-16T15:15:00Z"/>
                <w:rFonts w:ascii="Calibri" w:eastAsia="Times New Roman" w:hAnsi="Calibri" w:cs="Times New Roman"/>
                <w:color w:val="000000"/>
                <w:lang w:val="en-US"/>
              </w:rPr>
            </w:pPr>
            <w:proofErr w:type="spellStart"/>
            <w:ins w:id="60" w:author="Tatiana M." w:date="2016-10-16T15:15:00Z">
              <w:r w:rsidRPr="00407BB1">
                <w:rPr>
                  <w:rFonts w:ascii="Calibri" w:eastAsia="Times New Roman" w:hAnsi="Calibri" w:cs="Times New Roman"/>
                  <w:color w:val="000000"/>
                  <w:lang w:val="fr-CA"/>
                </w:rPr>
                <w:t>Operator</w:t>
              </w:r>
              <w:proofErr w:type="spellEnd"/>
              <w:r w:rsidRPr="00407BB1">
                <w:rPr>
                  <w:rFonts w:ascii="Calibri" w:eastAsia="Times New Roman" w:hAnsi="Calibri" w:cs="Times New Roman"/>
                  <w:color w:val="000000"/>
                  <w:lang w:val="fr-CA"/>
                </w:rPr>
                <w:t> </w:t>
              </w:r>
            </w:ins>
          </w:p>
        </w:tc>
        <w:tc>
          <w:tcPr>
            <w:tcW w:w="5200" w:type="dxa"/>
            <w:tcBorders>
              <w:top w:val="nil"/>
              <w:left w:val="nil"/>
              <w:bottom w:val="single" w:sz="4" w:space="0" w:color="auto"/>
              <w:right w:val="single" w:sz="4" w:space="0" w:color="auto"/>
            </w:tcBorders>
            <w:shd w:val="clear" w:color="auto" w:fill="auto"/>
            <w:noWrap/>
            <w:vAlign w:val="bottom"/>
            <w:hideMark/>
            <w:tcPrChange w:id="61"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25D3EEDE" w14:textId="77777777" w:rsidR="00407BB1" w:rsidRPr="00407BB1" w:rsidRDefault="00407BB1" w:rsidP="00407BB1">
            <w:pPr>
              <w:spacing w:after="0" w:line="240" w:lineRule="auto"/>
              <w:rPr>
                <w:ins w:id="62" w:author="Tatiana M." w:date="2016-10-16T15:15:00Z"/>
                <w:rFonts w:ascii="Calibri" w:eastAsia="Times New Roman" w:hAnsi="Calibri" w:cs="Times New Roman"/>
                <w:color w:val="000000"/>
                <w:lang w:val="en-US"/>
              </w:rPr>
            </w:pPr>
            <w:proofErr w:type="spellStart"/>
            <w:ins w:id="63" w:author="Tatiana M." w:date="2016-10-16T15:15:00Z">
              <w:r w:rsidRPr="00407BB1">
                <w:rPr>
                  <w:rFonts w:ascii="Calibri" w:eastAsia="Times New Roman" w:hAnsi="Calibri" w:cs="Times New Roman"/>
                  <w:color w:val="000000"/>
                  <w:lang w:val="en-US"/>
                </w:rPr>
                <w:t>Opérateur</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l'avion</w:t>
              </w:r>
              <w:proofErr w:type="spellEnd"/>
            </w:ins>
          </w:p>
        </w:tc>
      </w:tr>
      <w:tr w:rsidR="00407BB1" w:rsidRPr="00407BB1" w14:paraId="41DAB9D2" w14:textId="77777777" w:rsidTr="00407BB1">
        <w:trPr>
          <w:trHeight w:val="300"/>
          <w:jc w:val="center"/>
          <w:ins w:id="64" w:author="Tatiana M." w:date="2016-10-16T15:15:00Z"/>
          <w:trPrChange w:id="65"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66"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0E8A5B6E" w14:textId="77777777" w:rsidR="00407BB1" w:rsidRPr="00407BB1" w:rsidRDefault="00407BB1" w:rsidP="00407BB1">
            <w:pPr>
              <w:spacing w:after="0" w:line="240" w:lineRule="auto"/>
              <w:rPr>
                <w:ins w:id="67" w:author="Tatiana M." w:date="2016-10-16T15:15:00Z"/>
                <w:rFonts w:ascii="Calibri" w:eastAsia="Times New Roman" w:hAnsi="Calibri" w:cs="Times New Roman"/>
                <w:color w:val="000000"/>
                <w:lang w:val="en-US"/>
              </w:rPr>
            </w:pPr>
            <w:ins w:id="68" w:author="Tatiana M." w:date="2016-10-16T15:15:00Z">
              <w:r w:rsidRPr="00407BB1">
                <w:rPr>
                  <w:rFonts w:ascii="Calibri" w:eastAsia="Times New Roman" w:hAnsi="Calibri" w:cs="Times New Roman"/>
                  <w:color w:val="000000"/>
                  <w:lang w:val="fr-CA"/>
                </w:rPr>
                <w:t>Flight</w:t>
              </w:r>
              <w:proofErr w:type="gramStart"/>
              <w:r w:rsidRPr="00407BB1">
                <w:rPr>
                  <w:rFonts w:ascii="Calibri" w:eastAsia="Times New Roman" w:hAnsi="Calibri" w:cs="Times New Roman"/>
                  <w:color w:val="000000"/>
                  <w:lang w:val="fr-CA"/>
                </w:rPr>
                <w:t>..</w:t>
              </w:r>
              <w:proofErr w:type="gramEnd"/>
              <w:r w:rsidRPr="00407BB1">
                <w:rPr>
                  <w:rFonts w:ascii="Calibri" w:eastAsia="Times New Roman" w:hAnsi="Calibri" w:cs="Times New Roman"/>
                  <w:color w:val="000000"/>
                  <w:lang w:val="fr-CA"/>
                </w:rPr>
                <w:t xml:space="preserve"> </w:t>
              </w:r>
            </w:ins>
          </w:p>
        </w:tc>
        <w:tc>
          <w:tcPr>
            <w:tcW w:w="5200" w:type="dxa"/>
            <w:tcBorders>
              <w:top w:val="nil"/>
              <w:left w:val="nil"/>
              <w:bottom w:val="single" w:sz="4" w:space="0" w:color="auto"/>
              <w:right w:val="single" w:sz="4" w:space="0" w:color="auto"/>
            </w:tcBorders>
            <w:shd w:val="clear" w:color="auto" w:fill="auto"/>
            <w:noWrap/>
            <w:vAlign w:val="bottom"/>
            <w:hideMark/>
            <w:tcPrChange w:id="69"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6CE254C3" w14:textId="77777777" w:rsidR="00407BB1" w:rsidRPr="00407BB1" w:rsidRDefault="00407BB1" w:rsidP="00407BB1">
            <w:pPr>
              <w:spacing w:after="0" w:line="240" w:lineRule="auto"/>
              <w:rPr>
                <w:ins w:id="70" w:author="Tatiana M." w:date="2016-10-16T15:15:00Z"/>
                <w:rFonts w:ascii="Calibri" w:eastAsia="Times New Roman" w:hAnsi="Calibri" w:cs="Times New Roman"/>
                <w:color w:val="000000"/>
                <w:lang w:val="en-US"/>
              </w:rPr>
            </w:pPr>
            <w:proofErr w:type="spellStart"/>
            <w:ins w:id="71" w:author="Tatiana M." w:date="2016-10-16T15:15:00Z">
              <w:r w:rsidRPr="00407BB1">
                <w:rPr>
                  <w:rFonts w:ascii="Calibri" w:eastAsia="Times New Roman" w:hAnsi="Calibri" w:cs="Times New Roman"/>
                  <w:color w:val="000000"/>
                  <w:lang w:val="en-US"/>
                </w:rPr>
                <w:t>Numéro</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vol</w:t>
              </w:r>
              <w:proofErr w:type="spellEnd"/>
              <w:r w:rsidRPr="00407BB1">
                <w:rPr>
                  <w:rFonts w:ascii="Calibri" w:eastAsia="Times New Roman" w:hAnsi="Calibri" w:cs="Times New Roman"/>
                  <w:color w:val="000000"/>
                  <w:lang w:val="en-US"/>
                </w:rPr>
                <w:t xml:space="preserve">  </w:t>
              </w:r>
            </w:ins>
          </w:p>
        </w:tc>
      </w:tr>
      <w:tr w:rsidR="00407BB1" w:rsidRPr="00407BB1" w14:paraId="49630C3F" w14:textId="77777777" w:rsidTr="00407BB1">
        <w:trPr>
          <w:trHeight w:val="300"/>
          <w:jc w:val="center"/>
          <w:ins w:id="72" w:author="Tatiana M." w:date="2016-10-16T15:15:00Z"/>
          <w:trPrChange w:id="73"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74"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F17863A" w14:textId="77777777" w:rsidR="00407BB1" w:rsidRPr="00407BB1" w:rsidRDefault="00407BB1" w:rsidP="00407BB1">
            <w:pPr>
              <w:spacing w:after="0" w:line="240" w:lineRule="auto"/>
              <w:rPr>
                <w:ins w:id="75" w:author="Tatiana M." w:date="2016-10-16T15:15:00Z"/>
                <w:rFonts w:ascii="Calibri" w:eastAsia="Times New Roman" w:hAnsi="Calibri" w:cs="Times New Roman"/>
                <w:color w:val="000000"/>
                <w:lang w:val="en-US"/>
              </w:rPr>
            </w:pPr>
            <w:ins w:id="76" w:author="Tatiana M." w:date="2016-10-16T15:15:00Z">
              <w:r w:rsidRPr="00407BB1">
                <w:rPr>
                  <w:rFonts w:ascii="Calibri" w:eastAsia="Times New Roman" w:hAnsi="Calibri" w:cs="Times New Roman"/>
                  <w:color w:val="000000"/>
                  <w:lang w:val="fr-CA"/>
                </w:rPr>
                <w:t>Route </w:t>
              </w:r>
            </w:ins>
          </w:p>
        </w:tc>
        <w:tc>
          <w:tcPr>
            <w:tcW w:w="5200" w:type="dxa"/>
            <w:tcBorders>
              <w:top w:val="nil"/>
              <w:left w:val="nil"/>
              <w:bottom w:val="single" w:sz="4" w:space="0" w:color="auto"/>
              <w:right w:val="single" w:sz="4" w:space="0" w:color="auto"/>
            </w:tcBorders>
            <w:shd w:val="clear" w:color="auto" w:fill="auto"/>
            <w:noWrap/>
            <w:vAlign w:val="bottom"/>
            <w:hideMark/>
            <w:tcPrChange w:id="77"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44855036" w14:textId="77777777" w:rsidR="00407BB1" w:rsidRPr="00407BB1" w:rsidRDefault="00407BB1" w:rsidP="00407BB1">
            <w:pPr>
              <w:spacing w:after="0" w:line="240" w:lineRule="auto"/>
              <w:rPr>
                <w:ins w:id="78" w:author="Tatiana M." w:date="2016-10-16T15:15:00Z"/>
                <w:rFonts w:ascii="Calibri" w:eastAsia="Times New Roman" w:hAnsi="Calibri" w:cs="Times New Roman"/>
                <w:color w:val="000000"/>
                <w:lang w:val="en-US"/>
              </w:rPr>
            </w:pPr>
            <w:proofErr w:type="spellStart"/>
            <w:ins w:id="79" w:author="Tatiana M." w:date="2016-10-16T15:15:00Z">
              <w:r w:rsidRPr="00407BB1">
                <w:rPr>
                  <w:rFonts w:ascii="Calibri" w:eastAsia="Times New Roman" w:hAnsi="Calibri" w:cs="Times New Roman"/>
                  <w:color w:val="000000"/>
                  <w:lang w:val="en-US"/>
                </w:rPr>
                <w:t>Itinéraire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prévu</w:t>
              </w:r>
              <w:proofErr w:type="spellEnd"/>
            </w:ins>
          </w:p>
        </w:tc>
      </w:tr>
      <w:tr w:rsidR="00407BB1" w:rsidRPr="00407BB1" w14:paraId="289BC829" w14:textId="77777777" w:rsidTr="00407BB1">
        <w:trPr>
          <w:trHeight w:val="300"/>
          <w:jc w:val="center"/>
          <w:ins w:id="80" w:author="Tatiana M." w:date="2016-10-16T15:15:00Z"/>
          <w:trPrChange w:id="81"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82"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7D9A48D" w14:textId="77777777" w:rsidR="00407BB1" w:rsidRPr="00407BB1" w:rsidRDefault="00407BB1" w:rsidP="00407BB1">
            <w:pPr>
              <w:spacing w:after="0" w:line="240" w:lineRule="auto"/>
              <w:rPr>
                <w:ins w:id="83" w:author="Tatiana M." w:date="2016-10-16T15:15:00Z"/>
                <w:rFonts w:ascii="Calibri" w:eastAsia="Times New Roman" w:hAnsi="Calibri" w:cs="Times New Roman"/>
                <w:color w:val="000000"/>
                <w:lang w:val="en-US"/>
              </w:rPr>
            </w:pPr>
            <w:ins w:id="84" w:author="Tatiana M." w:date="2016-10-16T15:15:00Z">
              <w:r w:rsidRPr="00407BB1">
                <w:rPr>
                  <w:rFonts w:ascii="Calibri" w:eastAsia="Times New Roman" w:hAnsi="Calibri" w:cs="Times New Roman"/>
                  <w:color w:val="000000"/>
                  <w:lang w:val="fr-CA"/>
                </w:rPr>
                <w:t>Type </w:t>
              </w:r>
            </w:ins>
          </w:p>
        </w:tc>
        <w:tc>
          <w:tcPr>
            <w:tcW w:w="5200" w:type="dxa"/>
            <w:tcBorders>
              <w:top w:val="nil"/>
              <w:left w:val="nil"/>
              <w:bottom w:val="single" w:sz="4" w:space="0" w:color="auto"/>
              <w:right w:val="single" w:sz="4" w:space="0" w:color="auto"/>
            </w:tcBorders>
            <w:shd w:val="clear" w:color="auto" w:fill="auto"/>
            <w:noWrap/>
            <w:vAlign w:val="bottom"/>
            <w:hideMark/>
            <w:tcPrChange w:id="85"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738AA2FD" w14:textId="77777777" w:rsidR="00407BB1" w:rsidRPr="00407BB1" w:rsidRDefault="00407BB1" w:rsidP="00407BB1">
            <w:pPr>
              <w:spacing w:after="0" w:line="240" w:lineRule="auto"/>
              <w:rPr>
                <w:ins w:id="86" w:author="Tatiana M." w:date="2016-10-16T15:15:00Z"/>
                <w:rFonts w:ascii="Calibri" w:eastAsia="Times New Roman" w:hAnsi="Calibri" w:cs="Times New Roman"/>
                <w:color w:val="000000"/>
                <w:lang w:val="en-US"/>
              </w:rPr>
            </w:pPr>
            <w:proofErr w:type="spellStart"/>
            <w:ins w:id="87" w:author="Tatiana M." w:date="2016-10-16T15:15:00Z">
              <w:r w:rsidRPr="00407BB1">
                <w:rPr>
                  <w:rFonts w:ascii="Calibri" w:eastAsia="Times New Roman" w:hAnsi="Calibri" w:cs="Times New Roman"/>
                  <w:color w:val="000000"/>
                  <w:lang w:val="en-US"/>
                </w:rPr>
                <w:t>Modèle</w:t>
              </w:r>
              <w:proofErr w:type="spellEnd"/>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d’avion</w:t>
              </w:r>
              <w:proofErr w:type="spellEnd"/>
            </w:ins>
          </w:p>
        </w:tc>
      </w:tr>
      <w:tr w:rsidR="00407BB1" w:rsidRPr="00407BB1" w14:paraId="72B50D01" w14:textId="77777777" w:rsidTr="00407BB1">
        <w:trPr>
          <w:trHeight w:val="300"/>
          <w:jc w:val="center"/>
          <w:ins w:id="88" w:author="Tatiana M." w:date="2016-10-16T15:15:00Z"/>
          <w:trPrChange w:id="89"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90"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B5A974C" w14:textId="77777777" w:rsidR="00407BB1" w:rsidRPr="00407BB1" w:rsidRDefault="00407BB1" w:rsidP="00407BB1">
            <w:pPr>
              <w:spacing w:after="0" w:line="240" w:lineRule="auto"/>
              <w:rPr>
                <w:ins w:id="91" w:author="Tatiana M." w:date="2016-10-16T15:15:00Z"/>
                <w:rFonts w:ascii="Calibri" w:eastAsia="Times New Roman" w:hAnsi="Calibri" w:cs="Times New Roman"/>
                <w:color w:val="000000"/>
                <w:lang w:val="en-US"/>
              </w:rPr>
            </w:pPr>
            <w:ins w:id="92" w:author="Tatiana M." w:date="2016-10-16T15:15:00Z">
              <w:r w:rsidRPr="00407BB1">
                <w:rPr>
                  <w:rFonts w:ascii="Calibri" w:eastAsia="Times New Roman" w:hAnsi="Calibri" w:cs="Times New Roman"/>
                  <w:color w:val="000000"/>
                  <w:lang w:val="fr-CA"/>
                </w:rPr>
                <w:t>Registration </w:t>
              </w:r>
            </w:ins>
          </w:p>
        </w:tc>
        <w:tc>
          <w:tcPr>
            <w:tcW w:w="5200" w:type="dxa"/>
            <w:tcBorders>
              <w:top w:val="nil"/>
              <w:left w:val="nil"/>
              <w:bottom w:val="single" w:sz="4" w:space="0" w:color="auto"/>
              <w:right w:val="single" w:sz="4" w:space="0" w:color="auto"/>
            </w:tcBorders>
            <w:shd w:val="clear" w:color="auto" w:fill="auto"/>
            <w:noWrap/>
            <w:vAlign w:val="bottom"/>
            <w:hideMark/>
            <w:tcPrChange w:id="93"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5D6B269C" w14:textId="77777777" w:rsidR="00407BB1" w:rsidRPr="00407BB1" w:rsidRDefault="00407BB1" w:rsidP="00407BB1">
            <w:pPr>
              <w:spacing w:after="0" w:line="240" w:lineRule="auto"/>
              <w:rPr>
                <w:ins w:id="94" w:author="Tatiana M." w:date="2016-10-16T15:15:00Z"/>
                <w:rFonts w:ascii="Calibri" w:eastAsia="Times New Roman" w:hAnsi="Calibri" w:cs="Times New Roman"/>
                <w:color w:val="000000"/>
                <w:lang w:val="fr-CA"/>
                <w:rPrChange w:id="95" w:author="Tatiana M." w:date="2016-10-16T15:15:00Z">
                  <w:rPr>
                    <w:ins w:id="96" w:author="Tatiana M." w:date="2016-10-16T15:15:00Z"/>
                    <w:rFonts w:ascii="Calibri" w:eastAsia="Times New Roman" w:hAnsi="Calibri" w:cs="Times New Roman"/>
                    <w:color w:val="000000"/>
                    <w:lang w:val="en-US"/>
                  </w:rPr>
                </w:rPrChange>
              </w:rPr>
            </w:pPr>
            <w:ins w:id="97" w:author="Tatiana M." w:date="2016-10-16T15:15:00Z">
              <w:r w:rsidRPr="00407BB1">
                <w:rPr>
                  <w:rFonts w:ascii="Calibri" w:eastAsia="Times New Roman" w:hAnsi="Calibri" w:cs="Times New Roman"/>
                  <w:color w:val="000000"/>
                  <w:lang w:val="fr-CA"/>
                  <w:rPrChange w:id="98" w:author="Tatiana M." w:date="2016-10-16T15:15:00Z">
                    <w:rPr>
                      <w:rFonts w:ascii="Calibri" w:eastAsia="Times New Roman" w:hAnsi="Calibri" w:cs="Times New Roman"/>
                      <w:color w:val="000000"/>
                      <w:lang w:val="en-US"/>
                    </w:rPr>
                  </w:rPrChange>
                </w:rPr>
                <w:t xml:space="preserve">Numéro de registration de l’avion </w:t>
              </w:r>
            </w:ins>
          </w:p>
        </w:tc>
      </w:tr>
      <w:tr w:rsidR="00407BB1" w:rsidRPr="00407BB1" w14:paraId="703E4A10" w14:textId="77777777" w:rsidTr="00407BB1">
        <w:trPr>
          <w:trHeight w:val="300"/>
          <w:jc w:val="center"/>
          <w:ins w:id="99" w:author="Tatiana M." w:date="2016-10-16T15:15:00Z"/>
          <w:trPrChange w:id="100"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101"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6C0D381" w14:textId="77777777" w:rsidR="00407BB1" w:rsidRPr="00407BB1" w:rsidRDefault="00407BB1" w:rsidP="00407BB1">
            <w:pPr>
              <w:spacing w:after="0" w:line="240" w:lineRule="auto"/>
              <w:rPr>
                <w:ins w:id="102" w:author="Tatiana M." w:date="2016-10-16T15:15:00Z"/>
                <w:rFonts w:ascii="Calibri" w:eastAsia="Times New Roman" w:hAnsi="Calibri" w:cs="Times New Roman"/>
                <w:color w:val="000000"/>
                <w:lang w:val="en-US"/>
              </w:rPr>
            </w:pPr>
            <w:proofErr w:type="spellStart"/>
            <w:ins w:id="103" w:author="Tatiana M." w:date="2016-10-16T15:15:00Z">
              <w:r w:rsidRPr="00407BB1">
                <w:rPr>
                  <w:rFonts w:ascii="Calibri" w:eastAsia="Times New Roman" w:hAnsi="Calibri" w:cs="Times New Roman"/>
                  <w:color w:val="000000"/>
                  <w:lang w:val="fr-CA"/>
                </w:rPr>
                <w:t>Cn.In</w:t>
              </w:r>
              <w:proofErr w:type="spellEnd"/>
              <w:r w:rsidRPr="00407BB1">
                <w:rPr>
                  <w:rFonts w:ascii="Calibri" w:eastAsia="Times New Roman" w:hAnsi="Calibri" w:cs="Times New Roman"/>
                  <w:color w:val="000000"/>
                  <w:lang w:val="fr-CA"/>
                </w:rPr>
                <w:t> </w:t>
              </w:r>
            </w:ins>
          </w:p>
        </w:tc>
        <w:tc>
          <w:tcPr>
            <w:tcW w:w="5200" w:type="dxa"/>
            <w:tcBorders>
              <w:top w:val="nil"/>
              <w:left w:val="nil"/>
              <w:bottom w:val="single" w:sz="4" w:space="0" w:color="auto"/>
              <w:right w:val="single" w:sz="4" w:space="0" w:color="auto"/>
            </w:tcBorders>
            <w:shd w:val="clear" w:color="auto" w:fill="auto"/>
            <w:noWrap/>
            <w:vAlign w:val="bottom"/>
            <w:hideMark/>
            <w:tcPrChange w:id="104"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4E7EC452" w14:textId="77777777" w:rsidR="00407BB1" w:rsidRPr="00407BB1" w:rsidRDefault="00407BB1" w:rsidP="00407BB1">
            <w:pPr>
              <w:spacing w:after="0" w:line="240" w:lineRule="auto"/>
              <w:rPr>
                <w:ins w:id="105" w:author="Tatiana M." w:date="2016-10-16T15:15:00Z"/>
                <w:rFonts w:ascii="Calibri" w:eastAsia="Times New Roman" w:hAnsi="Calibri" w:cs="Times New Roman"/>
                <w:color w:val="000000"/>
                <w:lang w:val="en-US"/>
              </w:rPr>
            </w:pPr>
            <w:proofErr w:type="spellStart"/>
            <w:ins w:id="106" w:author="Tatiana M." w:date="2016-10-16T15:15:00Z">
              <w:r w:rsidRPr="00407BB1">
                <w:rPr>
                  <w:rFonts w:ascii="Calibri" w:eastAsia="Times New Roman" w:hAnsi="Calibri" w:cs="Times New Roman"/>
                  <w:color w:val="000000"/>
                  <w:lang w:val="en-US"/>
                </w:rPr>
                <w:t>Aucune</w:t>
              </w:r>
              <w:proofErr w:type="spellEnd"/>
              <w:r w:rsidRPr="00407BB1">
                <w:rPr>
                  <w:rFonts w:ascii="Calibri" w:eastAsia="Times New Roman" w:hAnsi="Calibri" w:cs="Times New Roman"/>
                  <w:color w:val="000000"/>
                  <w:lang w:val="en-US"/>
                </w:rPr>
                <w:t xml:space="preserve"> description </w:t>
              </w:r>
              <w:proofErr w:type="spellStart"/>
              <w:r w:rsidRPr="00407BB1">
                <w:rPr>
                  <w:rFonts w:ascii="Calibri" w:eastAsia="Times New Roman" w:hAnsi="Calibri" w:cs="Times New Roman"/>
                  <w:color w:val="000000"/>
                  <w:lang w:val="en-US"/>
                </w:rPr>
                <w:t>fournie</w:t>
              </w:r>
              <w:proofErr w:type="spellEnd"/>
            </w:ins>
          </w:p>
        </w:tc>
      </w:tr>
      <w:tr w:rsidR="00407BB1" w:rsidRPr="00407BB1" w14:paraId="2C9BE4EB" w14:textId="77777777" w:rsidTr="00407BB1">
        <w:trPr>
          <w:trHeight w:val="300"/>
          <w:jc w:val="center"/>
          <w:ins w:id="107" w:author="Tatiana M." w:date="2016-10-16T15:15:00Z"/>
          <w:trPrChange w:id="108"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109"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0AC4492" w14:textId="77777777" w:rsidR="00407BB1" w:rsidRPr="00407BB1" w:rsidRDefault="00407BB1" w:rsidP="00407BB1">
            <w:pPr>
              <w:spacing w:after="0" w:line="240" w:lineRule="auto"/>
              <w:rPr>
                <w:ins w:id="110" w:author="Tatiana M." w:date="2016-10-16T15:15:00Z"/>
                <w:rFonts w:ascii="Calibri" w:eastAsia="Times New Roman" w:hAnsi="Calibri" w:cs="Times New Roman"/>
                <w:color w:val="000000"/>
                <w:lang w:val="en-US"/>
              </w:rPr>
            </w:pPr>
            <w:proofErr w:type="spellStart"/>
            <w:ins w:id="111" w:author="Tatiana M." w:date="2016-10-16T15:15:00Z">
              <w:r w:rsidRPr="00407BB1">
                <w:rPr>
                  <w:rFonts w:ascii="Calibri" w:eastAsia="Times New Roman" w:hAnsi="Calibri" w:cs="Times New Roman"/>
                  <w:color w:val="000000"/>
                  <w:lang w:val="fr-CA"/>
                </w:rPr>
                <w:t>Aboard</w:t>
              </w:r>
              <w:proofErr w:type="spellEnd"/>
              <w:r w:rsidRPr="00407BB1">
                <w:rPr>
                  <w:rFonts w:ascii="Calibri" w:eastAsia="Times New Roman" w:hAnsi="Calibri" w:cs="Times New Roman"/>
                  <w:color w:val="000000"/>
                  <w:lang w:val="fr-CA"/>
                </w:rPr>
                <w:t> </w:t>
              </w:r>
            </w:ins>
          </w:p>
        </w:tc>
        <w:tc>
          <w:tcPr>
            <w:tcW w:w="5200" w:type="dxa"/>
            <w:tcBorders>
              <w:top w:val="nil"/>
              <w:left w:val="nil"/>
              <w:bottom w:val="single" w:sz="4" w:space="0" w:color="auto"/>
              <w:right w:val="single" w:sz="4" w:space="0" w:color="auto"/>
            </w:tcBorders>
            <w:shd w:val="clear" w:color="auto" w:fill="auto"/>
            <w:noWrap/>
            <w:vAlign w:val="bottom"/>
            <w:hideMark/>
            <w:tcPrChange w:id="112"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0BCF5927" w14:textId="77777777" w:rsidR="00407BB1" w:rsidRPr="00407BB1" w:rsidRDefault="00407BB1" w:rsidP="00407BB1">
            <w:pPr>
              <w:spacing w:after="0" w:line="240" w:lineRule="auto"/>
              <w:rPr>
                <w:ins w:id="113" w:author="Tatiana M." w:date="2016-10-16T15:15:00Z"/>
                <w:rFonts w:ascii="Calibri" w:eastAsia="Times New Roman" w:hAnsi="Calibri" w:cs="Times New Roman"/>
                <w:color w:val="000000"/>
                <w:lang w:val="fr-CA"/>
                <w:rPrChange w:id="114" w:author="Tatiana M." w:date="2016-10-16T15:15:00Z">
                  <w:rPr>
                    <w:ins w:id="115" w:author="Tatiana M." w:date="2016-10-16T15:15:00Z"/>
                    <w:rFonts w:ascii="Calibri" w:eastAsia="Times New Roman" w:hAnsi="Calibri" w:cs="Times New Roman"/>
                    <w:color w:val="000000"/>
                    <w:lang w:val="en-US"/>
                  </w:rPr>
                </w:rPrChange>
              </w:rPr>
            </w:pPr>
            <w:ins w:id="116" w:author="Tatiana M." w:date="2016-10-16T15:15:00Z">
              <w:r w:rsidRPr="00407BB1">
                <w:rPr>
                  <w:rFonts w:ascii="Calibri" w:eastAsia="Times New Roman" w:hAnsi="Calibri" w:cs="Times New Roman"/>
                  <w:color w:val="000000"/>
                  <w:lang w:val="fr-CA"/>
                  <w:rPrChange w:id="117" w:author="Tatiana M." w:date="2016-10-16T15:15:00Z">
                    <w:rPr>
                      <w:rFonts w:ascii="Calibri" w:eastAsia="Times New Roman" w:hAnsi="Calibri" w:cs="Times New Roman"/>
                      <w:color w:val="000000"/>
                      <w:lang w:val="en-US"/>
                    </w:rPr>
                  </w:rPrChange>
                </w:rPr>
                <w:t>Nombre de passagers à bord</w:t>
              </w:r>
            </w:ins>
          </w:p>
        </w:tc>
      </w:tr>
      <w:tr w:rsidR="00407BB1" w:rsidRPr="00407BB1" w14:paraId="1CB66288" w14:textId="77777777" w:rsidTr="00407BB1">
        <w:trPr>
          <w:trHeight w:val="300"/>
          <w:jc w:val="center"/>
          <w:ins w:id="118" w:author="Tatiana M." w:date="2016-10-16T15:15:00Z"/>
          <w:trPrChange w:id="119"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120"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73A9C43D" w14:textId="77777777" w:rsidR="00407BB1" w:rsidRPr="00407BB1" w:rsidRDefault="00407BB1" w:rsidP="00407BB1">
            <w:pPr>
              <w:spacing w:after="0" w:line="240" w:lineRule="auto"/>
              <w:rPr>
                <w:ins w:id="121" w:author="Tatiana M." w:date="2016-10-16T15:15:00Z"/>
                <w:rFonts w:ascii="Calibri" w:eastAsia="Times New Roman" w:hAnsi="Calibri" w:cs="Times New Roman"/>
                <w:color w:val="000000"/>
                <w:lang w:val="en-US"/>
              </w:rPr>
            </w:pPr>
            <w:proofErr w:type="spellStart"/>
            <w:ins w:id="122" w:author="Tatiana M." w:date="2016-10-16T15:15:00Z">
              <w:r w:rsidRPr="00407BB1">
                <w:rPr>
                  <w:rFonts w:ascii="Calibri" w:eastAsia="Times New Roman" w:hAnsi="Calibri" w:cs="Times New Roman"/>
                  <w:color w:val="000000"/>
                  <w:lang w:val="fr-CA"/>
                </w:rPr>
                <w:t>Fatalities</w:t>
              </w:r>
              <w:proofErr w:type="spellEnd"/>
              <w:r w:rsidRPr="00407BB1">
                <w:rPr>
                  <w:rFonts w:ascii="Calibri" w:eastAsia="Times New Roman" w:hAnsi="Calibri" w:cs="Times New Roman"/>
                  <w:color w:val="000000"/>
                  <w:lang w:val="fr-CA"/>
                </w:rPr>
                <w:t> </w:t>
              </w:r>
            </w:ins>
          </w:p>
        </w:tc>
        <w:tc>
          <w:tcPr>
            <w:tcW w:w="5200" w:type="dxa"/>
            <w:tcBorders>
              <w:top w:val="nil"/>
              <w:left w:val="nil"/>
              <w:bottom w:val="single" w:sz="4" w:space="0" w:color="auto"/>
              <w:right w:val="single" w:sz="4" w:space="0" w:color="auto"/>
            </w:tcBorders>
            <w:shd w:val="clear" w:color="auto" w:fill="auto"/>
            <w:noWrap/>
            <w:vAlign w:val="bottom"/>
            <w:hideMark/>
            <w:tcPrChange w:id="123"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52DA5331" w14:textId="77777777" w:rsidR="00407BB1" w:rsidRPr="00407BB1" w:rsidRDefault="00407BB1" w:rsidP="00407BB1">
            <w:pPr>
              <w:spacing w:after="0" w:line="240" w:lineRule="auto"/>
              <w:rPr>
                <w:ins w:id="124" w:author="Tatiana M." w:date="2016-10-16T15:15:00Z"/>
                <w:rFonts w:ascii="Calibri" w:eastAsia="Times New Roman" w:hAnsi="Calibri" w:cs="Times New Roman"/>
                <w:color w:val="000000"/>
                <w:lang w:val="en-US"/>
              </w:rPr>
            </w:pPr>
            <w:ins w:id="125" w:author="Tatiana M." w:date="2016-10-16T15:15:00Z">
              <w:r w:rsidRPr="00407BB1">
                <w:rPr>
                  <w:rFonts w:ascii="Calibri" w:eastAsia="Times New Roman" w:hAnsi="Calibri" w:cs="Times New Roman"/>
                  <w:color w:val="000000"/>
                  <w:lang w:val="en-US"/>
                </w:rPr>
                <w:t xml:space="preserve"> </w:t>
              </w:r>
              <w:proofErr w:type="spellStart"/>
              <w:r w:rsidRPr="00407BB1">
                <w:rPr>
                  <w:rFonts w:ascii="Calibri" w:eastAsia="Times New Roman" w:hAnsi="Calibri" w:cs="Times New Roman"/>
                  <w:color w:val="000000"/>
                  <w:lang w:val="en-US"/>
                </w:rPr>
                <w:t>Nombre</w:t>
              </w:r>
              <w:proofErr w:type="spellEnd"/>
              <w:r w:rsidRPr="00407BB1">
                <w:rPr>
                  <w:rFonts w:ascii="Calibri" w:eastAsia="Times New Roman" w:hAnsi="Calibri" w:cs="Times New Roman"/>
                  <w:color w:val="000000"/>
                  <w:lang w:val="en-US"/>
                </w:rPr>
                <w:t xml:space="preserve"> de </w:t>
              </w:r>
              <w:proofErr w:type="spellStart"/>
              <w:r w:rsidRPr="00407BB1">
                <w:rPr>
                  <w:rFonts w:ascii="Calibri" w:eastAsia="Times New Roman" w:hAnsi="Calibri" w:cs="Times New Roman"/>
                  <w:color w:val="000000"/>
                  <w:lang w:val="en-US"/>
                </w:rPr>
                <w:t>morts</w:t>
              </w:r>
              <w:proofErr w:type="spellEnd"/>
            </w:ins>
          </w:p>
        </w:tc>
      </w:tr>
      <w:tr w:rsidR="00407BB1" w:rsidRPr="00407BB1" w14:paraId="4D827191" w14:textId="77777777" w:rsidTr="00407BB1">
        <w:trPr>
          <w:trHeight w:val="300"/>
          <w:jc w:val="center"/>
          <w:ins w:id="126" w:author="Tatiana M." w:date="2016-10-16T15:15:00Z"/>
          <w:trPrChange w:id="127"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128"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1BEECC2E" w14:textId="77777777" w:rsidR="00407BB1" w:rsidRPr="00407BB1" w:rsidRDefault="00407BB1" w:rsidP="00407BB1">
            <w:pPr>
              <w:spacing w:after="0" w:line="240" w:lineRule="auto"/>
              <w:rPr>
                <w:ins w:id="129" w:author="Tatiana M." w:date="2016-10-16T15:15:00Z"/>
                <w:rFonts w:ascii="Calibri" w:eastAsia="Times New Roman" w:hAnsi="Calibri" w:cs="Times New Roman"/>
                <w:color w:val="000000"/>
                <w:lang w:val="en-US"/>
              </w:rPr>
            </w:pPr>
            <w:ins w:id="130" w:author="Tatiana M." w:date="2016-10-16T15:15:00Z">
              <w:r w:rsidRPr="00407BB1">
                <w:rPr>
                  <w:rFonts w:ascii="Calibri" w:eastAsia="Times New Roman" w:hAnsi="Calibri" w:cs="Times New Roman"/>
                  <w:color w:val="000000"/>
                  <w:lang w:val="fr-CA"/>
                </w:rPr>
                <w:t>Ground </w:t>
              </w:r>
            </w:ins>
          </w:p>
        </w:tc>
        <w:tc>
          <w:tcPr>
            <w:tcW w:w="5200" w:type="dxa"/>
            <w:tcBorders>
              <w:top w:val="nil"/>
              <w:left w:val="nil"/>
              <w:bottom w:val="single" w:sz="4" w:space="0" w:color="auto"/>
              <w:right w:val="single" w:sz="4" w:space="0" w:color="auto"/>
            </w:tcBorders>
            <w:shd w:val="clear" w:color="auto" w:fill="auto"/>
            <w:noWrap/>
            <w:vAlign w:val="bottom"/>
            <w:hideMark/>
            <w:tcPrChange w:id="131"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331BD335" w14:textId="77777777" w:rsidR="00407BB1" w:rsidRPr="00407BB1" w:rsidRDefault="00407BB1" w:rsidP="00407BB1">
            <w:pPr>
              <w:spacing w:after="0" w:line="240" w:lineRule="auto"/>
              <w:rPr>
                <w:ins w:id="132" w:author="Tatiana M." w:date="2016-10-16T15:15:00Z"/>
                <w:rFonts w:ascii="Calibri" w:eastAsia="Times New Roman" w:hAnsi="Calibri" w:cs="Times New Roman"/>
                <w:color w:val="000000"/>
                <w:lang w:val="en-US"/>
              </w:rPr>
            </w:pPr>
            <w:ins w:id="133" w:author="Tatiana M." w:date="2016-10-16T15:15:00Z">
              <w:r w:rsidRPr="00407BB1">
                <w:rPr>
                  <w:rFonts w:ascii="Calibri" w:eastAsia="Times New Roman" w:hAnsi="Calibri" w:cs="Times New Roman"/>
                  <w:color w:val="000000"/>
                  <w:lang w:val="en-US"/>
                </w:rPr>
                <w:t> </w:t>
              </w:r>
            </w:ins>
          </w:p>
        </w:tc>
      </w:tr>
      <w:tr w:rsidR="00407BB1" w:rsidRPr="00407BB1" w14:paraId="558E04A6" w14:textId="77777777" w:rsidTr="00407BB1">
        <w:trPr>
          <w:trHeight w:val="300"/>
          <w:jc w:val="center"/>
          <w:ins w:id="134" w:author="Tatiana M." w:date="2016-10-16T15:15:00Z"/>
          <w:trPrChange w:id="135" w:author="Tatiana M." w:date="2016-10-16T15:16:00Z">
            <w:trPr>
              <w:trHeight w:val="300"/>
            </w:trPr>
          </w:trPrChange>
        </w:trPr>
        <w:tc>
          <w:tcPr>
            <w:tcW w:w="1960" w:type="dxa"/>
            <w:tcBorders>
              <w:top w:val="nil"/>
              <w:left w:val="single" w:sz="4" w:space="0" w:color="auto"/>
              <w:bottom w:val="single" w:sz="4" w:space="0" w:color="auto"/>
              <w:right w:val="single" w:sz="4" w:space="0" w:color="auto"/>
            </w:tcBorders>
            <w:shd w:val="clear" w:color="auto" w:fill="auto"/>
            <w:noWrap/>
            <w:vAlign w:val="center"/>
            <w:hideMark/>
            <w:tcPrChange w:id="136" w:author="Tatiana M." w:date="2016-10-16T15:16:00Z">
              <w:tcPr>
                <w:tcW w:w="1960" w:type="dxa"/>
                <w:tcBorders>
                  <w:top w:val="nil"/>
                  <w:left w:val="single" w:sz="4" w:space="0" w:color="auto"/>
                  <w:bottom w:val="single" w:sz="4" w:space="0" w:color="auto"/>
                  <w:right w:val="single" w:sz="4" w:space="0" w:color="auto"/>
                </w:tcBorders>
                <w:shd w:val="clear" w:color="auto" w:fill="auto"/>
                <w:noWrap/>
                <w:vAlign w:val="center"/>
                <w:hideMark/>
              </w:tcPr>
            </w:tcPrChange>
          </w:tcPr>
          <w:p w14:paraId="204BB54C" w14:textId="77777777" w:rsidR="00407BB1" w:rsidRPr="00407BB1" w:rsidRDefault="00407BB1" w:rsidP="00407BB1">
            <w:pPr>
              <w:spacing w:after="0" w:line="240" w:lineRule="auto"/>
              <w:rPr>
                <w:ins w:id="137" w:author="Tatiana M." w:date="2016-10-16T15:15:00Z"/>
                <w:rFonts w:ascii="Calibri" w:eastAsia="Times New Roman" w:hAnsi="Calibri" w:cs="Times New Roman"/>
                <w:color w:val="000000"/>
                <w:lang w:val="en-US"/>
              </w:rPr>
            </w:pPr>
            <w:proofErr w:type="spellStart"/>
            <w:ins w:id="138" w:author="Tatiana M." w:date="2016-10-16T15:15:00Z">
              <w:r w:rsidRPr="00407BB1">
                <w:rPr>
                  <w:rFonts w:ascii="Calibri" w:eastAsia="Times New Roman" w:hAnsi="Calibri" w:cs="Times New Roman"/>
                  <w:color w:val="000000"/>
                  <w:lang w:val="fr-CA"/>
                </w:rPr>
                <w:t>Summary</w:t>
              </w:r>
              <w:proofErr w:type="spellEnd"/>
              <w:r w:rsidRPr="00407BB1">
                <w:rPr>
                  <w:rFonts w:ascii="Calibri" w:eastAsia="Times New Roman" w:hAnsi="Calibri" w:cs="Times New Roman"/>
                  <w:color w:val="000000"/>
                  <w:lang w:val="fr-CA"/>
                </w:rPr>
                <w:t> </w:t>
              </w:r>
            </w:ins>
          </w:p>
        </w:tc>
        <w:tc>
          <w:tcPr>
            <w:tcW w:w="5200" w:type="dxa"/>
            <w:tcBorders>
              <w:top w:val="nil"/>
              <w:left w:val="nil"/>
              <w:bottom w:val="single" w:sz="4" w:space="0" w:color="auto"/>
              <w:right w:val="single" w:sz="4" w:space="0" w:color="auto"/>
            </w:tcBorders>
            <w:shd w:val="clear" w:color="auto" w:fill="auto"/>
            <w:noWrap/>
            <w:vAlign w:val="bottom"/>
            <w:hideMark/>
            <w:tcPrChange w:id="139" w:author="Tatiana M." w:date="2016-10-16T15:16:00Z">
              <w:tcPr>
                <w:tcW w:w="5200" w:type="dxa"/>
                <w:tcBorders>
                  <w:top w:val="nil"/>
                  <w:left w:val="nil"/>
                  <w:bottom w:val="single" w:sz="4" w:space="0" w:color="auto"/>
                  <w:right w:val="single" w:sz="4" w:space="0" w:color="auto"/>
                </w:tcBorders>
                <w:shd w:val="clear" w:color="auto" w:fill="auto"/>
                <w:noWrap/>
                <w:vAlign w:val="bottom"/>
                <w:hideMark/>
              </w:tcPr>
            </w:tcPrChange>
          </w:tcPr>
          <w:p w14:paraId="1376F47C" w14:textId="77777777" w:rsidR="00407BB1" w:rsidRPr="00407BB1" w:rsidRDefault="00407BB1" w:rsidP="00407BB1">
            <w:pPr>
              <w:spacing w:after="0" w:line="240" w:lineRule="auto"/>
              <w:rPr>
                <w:ins w:id="140" w:author="Tatiana M." w:date="2016-10-16T15:15:00Z"/>
                <w:rFonts w:ascii="Calibri" w:eastAsia="Times New Roman" w:hAnsi="Calibri" w:cs="Times New Roman"/>
                <w:color w:val="000000"/>
                <w:lang w:val="fr-CA"/>
                <w:rPrChange w:id="141" w:author="Tatiana M." w:date="2016-10-16T15:15:00Z">
                  <w:rPr>
                    <w:ins w:id="142" w:author="Tatiana M." w:date="2016-10-16T15:15:00Z"/>
                    <w:rFonts w:ascii="Calibri" w:eastAsia="Times New Roman" w:hAnsi="Calibri" w:cs="Times New Roman"/>
                    <w:color w:val="000000"/>
                    <w:lang w:val="en-US"/>
                  </w:rPr>
                </w:rPrChange>
              </w:rPr>
            </w:pPr>
            <w:ins w:id="143" w:author="Tatiana M." w:date="2016-10-16T15:15:00Z">
              <w:r w:rsidRPr="00407BB1">
                <w:rPr>
                  <w:rFonts w:ascii="Calibri" w:eastAsia="Times New Roman" w:hAnsi="Calibri" w:cs="Times New Roman"/>
                  <w:color w:val="000000"/>
                  <w:lang w:val="fr-CA"/>
                  <w:rPrChange w:id="144" w:author="Tatiana M." w:date="2016-10-16T15:15:00Z">
                    <w:rPr>
                      <w:rFonts w:ascii="Calibri" w:eastAsia="Times New Roman" w:hAnsi="Calibri" w:cs="Times New Roman"/>
                      <w:color w:val="000000"/>
                      <w:lang w:val="en-US"/>
                    </w:rPr>
                  </w:rPrChange>
                </w:rPr>
                <w:t>Détails du crash. Les données sous forme de textuelle</w:t>
              </w:r>
            </w:ins>
          </w:p>
        </w:tc>
      </w:tr>
    </w:tbl>
    <w:p w14:paraId="537E941B" w14:textId="7B046832" w:rsidR="00D44213" w:rsidDel="00407BB1" w:rsidRDefault="00D44213" w:rsidP="00D44213">
      <w:pPr>
        <w:pStyle w:val="Paragraphedeliste"/>
        <w:numPr>
          <w:ilvl w:val="0"/>
          <w:numId w:val="6"/>
        </w:numPr>
        <w:rPr>
          <w:del w:id="145" w:author="Tatiana M." w:date="2016-10-16T15:15:00Z"/>
          <w:lang w:val="fr-CA"/>
        </w:rPr>
      </w:pPr>
      <w:del w:id="146" w:author="Tatiana M." w:date="2016-10-16T15:15:00Z">
        <w:r w:rsidRPr="00D44213" w:rsidDel="00407BB1">
          <w:rPr>
            <w:lang w:val="fr-CA"/>
          </w:rPr>
          <w:delText xml:space="preserve">La </w:delText>
        </w:r>
        <w:r w:rsidR="00706669" w:rsidDel="00407BB1">
          <w:rPr>
            <w:lang w:val="fr-CA"/>
          </w:rPr>
          <w:delText>variable</w:delText>
        </w:r>
        <w:r w:rsidRPr="00D44213" w:rsidDel="00407BB1">
          <w:rPr>
            <w:lang w:val="fr-CA"/>
          </w:rPr>
          <w:delText xml:space="preserve"> « Date » </w:delText>
        </w:r>
        <w:r w:rsidR="00706669" w:rsidDel="00407BB1">
          <w:rPr>
            <w:lang w:val="fr-CA"/>
          </w:rPr>
          <w:delText xml:space="preserve">affiche la data du crash </w:delText>
        </w:r>
        <w:r w:rsidRPr="00D44213" w:rsidDel="00407BB1">
          <w:rPr>
            <w:lang w:val="fr-CA"/>
          </w:rPr>
          <w:delText>dans le jeu de données</w:delText>
        </w:r>
      </w:del>
    </w:p>
    <w:p w14:paraId="38B75F49" w14:textId="6A76F9B5" w:rsidR="00D44213" w:rsidDel="00407BB1" w:rsidRDefault="00706669" w:rsidP="00D44213">
      <w:pPr>
        <w:pStyle w:val="Paragraphedeliste"/>
        <w:numPr>
          <w:ilvl w:val="0"/>
          <w:numId w:val="6"/>
        </w:numPr>
        <w:rPr>
          <w:del w:id="147" w:author="Tatiana M." w:date="2016-10-16T15:15:00Z"/>
          <w:lang w:val="fr-CA"/>
        </w:rPr>
      </w:pPr>
      <w:del w:id="148" w:author="Tatiana M." w:date="2016-10-16T15:15:00Z">
        <w:r w:rsidDel="00407BB1">
          <w:rPr>
            <w:lang w:val="fr-CA"/>
          </w:rPr>
          <w:delText>La variable « Time » contient l’heure à laquelle le crash a eu lieu</w:delText>
        </w:r>
      </w:del>
    </w:p>
    <w:p w14:paraId="3C1EB5A9" w14:textId="12ECFE57" w:rsidR="00D44213" w:rsidDel="00407BB1" w:rsidRDefault="00706669" w:rsidP="00D44213">
      <w:pPr>
        <w:pStyle w:val="Paragraphedeliste"/>
        <w:numPr>
          <w:ilvl w:val="0"/>
          <w:numId w:val="6"/>
        </w:numPr>
        <w:rPr>
          <w:del w:id="149" w:author="Tatiana M." w:date="2016-10-16T15:15:00Z"/>
          <w:lang w:val="fr-CA"/>
        </w:rPr>
      </w:pPr>
      <w:del w:id="150" w:author="Tatiana M." w:date="2016-10-16T15:15:00Z">
        <w:r w:rsidDel="00407BB1">
          <w:rPr>
            <w:lang w:val="fr-CA"/>
          </w:rPr>
          <w:delText>La variable « Location » représente l</w:delText>
        </w:r>
        <w:r w:rsidR="00D44213" w:rsidDel="00407BB1">
          <w:rPr>
            <w:lang w:val="fr-CA"/>
          </w:rPr>
          <w:delText>’endroit où le</w:delText>
        </w:r>
        <w:r w:rsidDel="00407BB1">
          <w:rPr>
            <w:lang w:val="fr-CA"/>
          </w:rPr>
          <w:delText xml:space="preserve"> crash a eu lieu </w:delText>
        </w:r>
      </w:del>
    </w:p>
    <w:p w14:paraId="0E594987" w14:textId="11564869" w:rsidR="00540B20" w:rsidDel="00407BB1" w:rsidRDefault="00540B20" w:rsidP="00D44213">
      <w:pPr>
        <w:pStyle w:val="Paragraphedeliste"/>
        <w:numPr>
          <w:ilvl w:val="0"/>
          <w:numId w:val="6"/>
        </w:numPr>
        <w:rPr>
          <w:del w:id="151" w:author="Tatiana M." w:date="2016-10-16T15:15:00Z"/>
          <w:lang w:val="fr-CA"/>
        </w:rPr>
      </w:pPr>
      <w:del w:id="152" w:author="Tatiana M." w:date="2016-10-16T15:15:00Z">
        <w:r w:rsidDel="00407BB1">
          <w:rPr>
            <w:lang w:val="fr-CA"/>
          </w:rPr>
          <w:delText>L</w:delText>
        </w:r>
        <w:r w:rsidR="00706669" w:rsidDel="00407BB1">
          <w:rPr>
            <w:lang w:val="fr-CA"/>
          </w:rPr>
          <w:delText xml:space="preserve">a variable « Operator » identifie l’opérateur </w:delText>
        </w:r>
      </w:del>
    </w:p>
    <w:p w14:paraId="3C18321E" w14:textId="28DA91D3" w:rsidR="00540B20" w:rsidDel="00407BB1" w:rsidRDefault="00306BAA" w:rsidP="00D44213">
      <w:pPr>
        <w:pStyle w:val="Paragraphedeliste"/>
        <w:numPr>
          <w:ilvl w:val="0"/>
          <w:numId w:val="6"/>
        </w:numPr>
        <w:rPr>
          <w:del w:id="153" w:author="Tatiana M." w:date="2016-10-16T15:15:00Z"/>
          <w:lang w:val="fr-CA"/>
        </w:rPr>
      </w:pPr>
      <w:del w:id="154" w:author="Tatiana M." w:date="2016-10-16T15:15:00Z">
        <w:r w:rsidDel="00407BB1">
          <w:rPr>
            <w:lang w:val="fr-CA"/>
          </w:rPr>
          <w:delText xml:space="preserve">La variable « Flight.. » identifie le numéro de vol </w:delText>
        </w:r>
        <w:r w:rsidR="00540B20" w:rsidDel="00407BB1">
          <w:rPr>
            <w:lang w:val="fr-CA"/>
          </w:rPr>
          <w:delText xml:space="preserve"> </w:delText>
        </w:r>
      </w:del>
    </w:p>
    <w:p w14:paraId="5C4B4F39" w14:textId="57F534FC" w:rsidR="00D44213" w:rsidDel="00407BB1" w:rsidRDefault="0019561B" w:rsidP="00D44213">
      <w:pPr>
        <w:pStyle w:val="Paragraphedeliste"/>
        <w:numPr>
          <w:ilvl w:val="0"/>
          <w:numId w:val="6"/>
        </w:numPr>
        <w:rPr>
          <w:del w:id="155" w:author="Tatiana M." w:date="2016-10-16T15:15:00Z"/>
          <w:lang w:val="fr-CA"/>
        </w:rPr>
      </w:pPr>
      <w:del w:id="156" w:author="Tatiana M." w:date="2016-10-16T15:15:00Z">
        <w:r w:rsidDel="00407BB1">
          <w:rPr>
            <w:lang w:val="fr-CA"/>
          </w:rPr>
          <w:delText xml:space="preserve">La </w:delText>
        </w:r>
        <w:r w:rsidR="00477D52" w:rsidDel="00407BB1">
          <w:rPr>
            <w:lang w:val="fr-CA"/>
          </w:rPr>
          <w:delText>variable</w:delText>
        </w:r>
        <w:r w:rsidDel="00407BB1">
          <w:rPr>
            <w:lang w:val="fr-CA"/>
          </w:rPr>
          <w:delText xml:space="preserve"> « Route » dans le jeu de données affiche le parcours qui était supposé être parcouru </w:delText>
        </w:r>
        <w:r w:rsidR="0077040C" w:rsidDel="00407BB1">
          <w:rPr>
            <w:lang w:val="fr-CA"/>
          </w:rPr>
          <w:delText xml:space="preserve">lors du vol </w:delText>
        </w:r>
        <w:r w:rsidDel="00407BB1">
          <w:rPr>
            <w:lang w:val="fr-CA"/>
          </w:rPr>
          <w:delText xml:space="preserve"> </w:delText>
        </w:r>
      </w:del>
    </w:p>
    <w:p w14:paraId="61AA6252" w14:textId="0CC6FF4C" w:rsidR="00057BD8" w:rsidDel="00407BB1" w:rsidRDefault="00057BD8" w:rsidP="00D44213">
      <w:pPr>
        <w:pStyle w:val="Paragraphedeliste"/>
        <w:numPr>
          <w:ilvl w:val="0"/>
          <w:numId w:val="6"/>
        </w:numPr>
        <w:rPr>
          <w:del w:id="157" w:author="Tatiana M." w:date="2016-10-16T15:15:00Z"/>
          <w:lang w:val="fr-CA"/>
        </w:rPr>
      </w:pPr>
      <w:del w:id="158" w:author="Tatiana M." w:date="2016-10-16T15:15:00Z">
        <w:r w:rsidDel="00407BB1">
          <w:rPr>
            <w:lang w:val="fr-CA"/>
          </w:rPr>
          <w:delText>La variable identifié par « Type » affiche le modèle d’</w:delText>
        </w:r>
        <w:r w:rsidR="00590B50" w:rsidDel="00407BB1">
          <w:rPr>
            <w:lang w:val="fr-CA"/>
          </w:rPr>
          <w:delText xml:space="preserve">avion </w:delText>
        </w:r>
      </w:del>
    </w:p>
    <w:p w14:paraId="5478B266" w14:textId="3C36F315" w:rsidR="00590B50" w:rsidDel="00407BB1" w:rsidRDefault="00590B50" w:rsidP="00D44213">
      <w:pPr>
        <w:pStyle w:val="Paragraphedeliste"/>
        <w:numPr>
          <w:ilvl w:val="0"/>
          <w:numId w:val="6"/>
        </w:numPr>
        <w:rPr>
          <w:del w:id="159" w:author="Tatiana M." w:date="2016-10-16T15:15:00Z"/>
          <w:lang w:val="fr-CA"/>
        </w:rPr>
      </w:pPr>
      <w:del w:id="160" w:author="Tatiana M." w:date="2016-10-16T15:15:00Z">
        <w:r w:rsidDel="00407BB1">
          <w:rPr>
            <w:lang w:val="fr-CA"/>
          </w:rPr>
          <w:delText xml:space="preserve">La variable identifié par « Registration » représente le numéro de registration de l’avion </w:delText>
        </w:r>
      </w:del>
    </w:p>
    <w:p w14:paraId="6B5AD90D" w14:textId="70610134" w:rsidR="007B5591" w:rsidDel="00407BB1" w:rsidRDefault="007B5591" w:rsidP="00D44213">
      <w:pPr>
        <w:pStyle w:val="Paragraphedeliste"/>
        <w:numPr>
          <w:ilvl w:val="0"/>
          <w:numId w:val="6"/>
        </w:numPr>
        <w:rPr>
          <w:del w:id="161" w:author="Tatiana M." w:date="2016-10-16T15:15:00Z"/>
          <w:lang w:val="fr-CA"/>
        </w:rPr>
      </w:pPr>
      <w:del w:id="162" w:author="Tatiana M." w:date="2016-10-16T15:15:00Z">
        <w:r w:rsidDel="00407BB1">
          <w:rPr>
            <w:lang w:val="fr-CA"/>
          </w:rPr>
          <w:delText xml:space="preserve">La variable </w:delText>
        </w:r>
        <w:r w:rsidR="00C65179" w:rsidDel="00407BB1">
          <w:rPr>
            <w:lang w:val="fr-CA"/>
          </w:rPr>
          <w:delText>« Cn.In » …</w:delText>
        </w:r>
      </w:del>
    </w:p>
    <w:p w14:paraId="08FC8CA6" w14:textId="76E36316" w:rsidR="00C65179" w:rsidDel="00407BB1" w:rsidRDefault="00C65179" w:rsidP="00D44213">
      <w:pPr>
        <w:pStyle w:val="Paragraphedeliste"/>
        <w:numPr>
          <w:ilvl w:val="0"/>
          <w:numId w:val="6"/>
        </w:numPr>
        <w:rPr>
          <w:del w:id="163" w:author="Tatiana M." w:date="2016-10-16T15:15:00Z"/>
          <w:lang w:val="fr-CA"/>
        </w:rPr>
      </w:pPr>
      <w:del w:id="164" w:author="Tatiana M." w:date="2016-10-16T15:15:00Z">
        <w:r w:rsidDel="00407BB1">
          <w:rPr>
            <w:lang w:val="fr-CA"/>
          </w:rPr>
          <w:delText xml:space="preserve">La variable « Aboard » comprend le nombre de passagers à bord lors du crash </w:delText>
        </w:r>
      </w:del>
    </w:p>
    <w:p w14:paraId="48A93352" w14:textId="6CC016C2" w:rsidR="00C65179" w:rsidDel="00407BB1" w:rsidRDefault="00C65179" w:rsidP="00D44213">
      <w:pPr>
        <w:pStyle w:val="Paragraphedeliste"/>
        <w:numPr>
          <w:ilvl w:val="0"/>
          <w:numId w:val="6"/>
        </w:numPr>
        <w:rPr>
          <w:del w:id="165" w:author="Tatiana M." w:date="2016-10-16T15:15:00Z"/>
          <w:lang w:val="fr-CA"/>
        </w:rPr>
      </w:pPr>
      <w:del w:id="166" w:author="Tatiana M." w:date="2016-10-16T15:15:00Z">
        <w:r w:rsidDel="00407BB1">
          <w:rPr>
            <w:lang w:val="fr-CA"/>
          </w:rPr>
          <w:delText xml:space="preserve">La variable « Fatalities » affiche le nombre de morts lors du crash </w:delText>
        </w:r>
      </w:del>
    </w:p>
    <w:p w14:paraId="3B5D408E" w14:textId="54AF1A71" w:rsidR="00C65179" w:rsidDel="00407BB1" w:rsidRDefault="00C65179" w:rsidP="00D44213">
      <w:pPr>
        <w:pStyle w:val="Paragraphedeliste"/>
        <w:numPr>
          <w:ilvl w:val="0"/>
          <w:numId w:val="6"/>
        </w:numPr>
        <w:rPr>
          <w:del w:id="167" w:author="Tatiana M." w:date="2016-10-16T15:15:00Z"/>
          <w:lang w:val="fr-CA"/>
        </w:rPr>
      </w:pPr>
      <w:del w:id="168" w:author="Tatiana M." w:date="2016-10-16T15:15:00Z">
        <w:r w:rsidDel="00407BB1">
          <w:rPr>
            <w:lang w:val="fr-CA"/>
          </w:rPr>
          <w:delText>La variable « Ground » a</w:delText>
        </w:r>
      </w:del>
    </w:p>
    <w:p w14:paraId="3FC2B6D3" w14:textId="6491C298" w:rsidR="00C65179" w:rsidDel="00407BB1" w:rsidRDefault="00C65179" w:rsidP="00D44213">
      <w:pPr>
        <w:pStyle w:val="Paragraphedeliste"/>
        <w:numPr>
          <w:ilvl w:val="0"/>
          <w:numId w:val="6"/>
        </w:numPr>
        <w:rPr>
          <w:del w:id="169" w:author="Tatiana M." w:date="2016-10-16T15:15:00Z"/>
          <w:lang w:val="fr-CA"/>
        </w:rPr>
      </w:pPr>
      <w:del w:id="170" w:author="Tatiana M." w:date="2016-10-16T15:15:00Z">
        <w:r w:rsidDel="00407BB1">
          <w:rPr>
            <w:lang w:val="fr-CA"/>
          </w:rPr>
          <w:delText xml:space="preserve">« Summary » affiche des détails concernant le crash. </w:delText>
        </w:r>
        <w:r w:rsidR="00224896" w:rsidDel="00407BB1">
          <w:rPr>
            <w:lang w:val="fr-CA"/>
          </w:rPr>
          <w:delText>Les données dans cette colonne sont affiché</w:delText>
        </w:r>
        <w:r w:rsidR="00283CD7" w:rsidDel="00407BB1">
          <w:rPr>
            <w:lang w:val="fr-CA"/>
          </w:rPr>
          <w:delText>e</w:delText>
        </w:r>
        <w:r w:rsidR="00224896" w:rsidDel="00407BB1">
          <w:rPr>
            <w:lang w:val="fr-CA"/>
          </w:rPr>
          <w:delText xml:space="preserve">s sous forme de texte. </w:delText>
        </w:r>
      </w:del>
    </w:p>
    <w:p w14:paraId="46E331FC" w14:textId="77777777" w:rsidR="00407BB1" w:rsidRDefault="00407BB1" w:rsidP="00407BB1">
      <w:pPr>
        <w:pStyle w:val="Titre2"/>
        <w:rPr>
          <w:ins w:id="171" w:author="Tatiana M." w:date="2016-10-16T15:15:00Z"/>
          <w:lang w:val="fr-CA"/>
        </w:rPr>
        <w:pPrChange w:id="172" w:author="Tatiana M." w:date="2016-10-16T15:06:00Z">
          <w:pPr/>
        </w:pPrChange>
      </w:pPr>
    </w:p>
    <w:p w14:paraId="1C47E0E1" w14:textId="20075B15" w:rsidR="00E600F9" w:rsidRDefault="00407BB1" w:rsidP="00407BB1">
      <w:pPr>
        <w:pStyle w:val="Titre2"/>
        <w:rPr>
          <w:ins w:id="173" w:author="Tatiana M." w:date="2016-10-16T15:06:00Z"/>
          <w:lang w:val="fr-CA"/>
        </w:rPr>
        <w:pPrChange w:id="174" w:author="Tatiana M." w:date="2016-10-16T15:06:00Z">
          <w:pPr/>
        </w:pPrChange>
      </w:pPr>
      <w:ins w:id="175" w:author="Tatiana M." w:date="2016-10-16T15:06:00Z">
        <w:r>
          <w:rPr>
            <w:lang w:val="fr-CA"/>
          </w:rPr>
          <w:t>Données Manquantes :</w:t>
        </w:r>
      </w:ins>
    </w:p>
    <w:p w14:paraId="553DE6AE" w14:textId="69F2C867" w:rsidR="00407BB1" w:rsidRPr="00407BB1" w:rsidDel="00407BB1" w:rsidRDefault="000E6622" w:rsidP="00407BB1">
      <w:pPr>
        <w:rPr>
          <w:del w:id="176" w:author="Tatiana M." w:date="2016-10-16T15:06:00Z"/>
          <w:lang w:val="fr-CA"/>
          <w:rPrChange w:id="177" w:author="Tatiana M." w:date="2016-10-16T15:06:00Z">
            <w:rPr>
              <w:del w:id="178" w:author="Tatiana M." w:date="2016-10-16T15:06:00Z"/>
              <w:lang w:val="fr-CA"/>
            </w:rPr>
          </w:rPrChange>
        </w:rPr>
        <w:pPrChange w:id="179" w:author="Tatiana M." w:date="2016-10-16T15:06:00Z">
          <w:pPr/>
        </w:pPrChange>
      </w:pPr>
      <w:ins w:id="180" w:author="Tatiana M." w:date="2016-10-16T15:20:00Z">
        <w:r>
          <w:rPr>
            <w:lang w:val="fr-CA"/>
          </w:rPr>
          <w:t>Notre jeu de données comporte les lacunes suivantes</w:t>
        </w:r>
      </w:ins>
    </w:p>
    <w:p w14:paraId="5917F76F" w14:textId="4A019E41" w:rsidR="00294D6A" w:rsidRDefault="00E600F9" w:rsidP="00E600F9">
      <w:pPr>
        <w:rPr>
          <w:ins w:id="181" w:author="Tatiana M." w:date="2016-10-16T15:17:00Z"/>
          <w:lang w:val="fr-CA"/>
        </w:rPr>
      </w:pPr>
      <w:del w:id="182" w:author="Tatiana M." w:date="2016-10-16T15:19:00Z">
        <w:r w:rsidRPr="00E600F9" w:rsidDel="000E6622">
          <w:rPr>
            <w:lang w:val="fr-CA"/>
          </w:rPr>
          <w:delText>Ces informations sont affichées à travers 13 colonnes</w:delText>
        </w:r>
      </w:del>
      <w:del w:id="183" w:author="Tatiana M." w:date="2016-10-16T15:18:00Z">
        <w:r w:rsidRPr="00E600F9" w:rsidDel="007C55D3">
          <w:rPr>
            <w:lang w:val="fr-CA"/>
          </w:rPr>
          <w:delText xml:space="preserve">. </w:delText>
        </w:r>
        <w:r w:rsidDel="007C55D3">
          <w:rPr>
            <w:lang w:val="fr-CA"/>
          </w:rPr>
          <w:delText>Plusieurs d’entre elles sont manquantes</w:delText>
        </w:r>
      </w:del>
      <w:ins w:id="184" w:author="Tatiana M." w:date="2016-10-16T15:17:00Z">
        <w:r w:rsidR="00294D6A">
          <w:rPr>
            <w:lang w:val="fr-CA"/>
          </w:rPr>
          <w:t>:</w:t>
        </w:r>
      </w:ins>
    </w:p>
    <w:p w14:paraId="20CF86EF" w14:textId="77777777" w:rsidR="00294D6A" w:rsidRDefault="00E600F9" w:rsidP="000D1DC1">
      <w:pPr>
        <w:pStyle w:val="Paragraphedeliste"/>
        <w:numPr>
          <w:ilvl w:val="0"/>
          <w:numId w:val="7"/>
        </w:numPr>
        <w:rPr>
          <w:ins w:id="185" w:author="Tatiana M." w:date="2016-10-16T15:17:00Z"/>
          <w:lang w:val="fr-CA"/>
        </w:rPr>
        <w:pPrChange w:id="186" w:author="Tatiana M." w:date="2016-10-16T15:17:00Z">
          <w:pPr/>
        </w:pPrChange>
      </w:pPr>
      <w:del w:id="187" w:author="Tatiana M." w:date="2016-10-16T15:17:00Z">
        <w:r w:rsidRPr="00294D6A" w:rsidDel="00294D6A">
          <w:rPr>
            <w:lang w:val="fr-CA"/>
            <w:rPrChange w:id="188" w:author="Tatiana M." w:date="2016-10-16T15:17:00Z">
              <w:rPr>
                <w:lang w:val="fr-CA"/>
              </w:rPr>
            </w:rPrChange>
          </w:rPr>
          <w:delText xml:space="preserve">. </w:delText>
        </w:r>
      </w:del>
      <w:ins w:id="189" w:author="Tatiana M." w:date="2016-10-16T15:06:00Z">
        <w:r w:rsidR="00407BB1" w:rsidRPr="00294D6A">
          <w:rPr>
            <w:lang w:val="fr-CA"/>
            <w:rPrChange w:id="190" w:author="Tatiana M." w:date="2016-10-16T15:17:00Z">
              <w:rPr>
                <w:lang w:val="fr-CA"/>
              </w:rPr>
            </w:rPrChange>
          </w:rPr>
          <w:t xml:space="preserve">Pour des raisons inconnues, mis à part un crash en 1908, notre fichier de données n’a enregistré aucun crash entre 1908 et 1912. </w:t>
        </w:r>
      </w:ins>
    </w:p>
    <w:p w14:paraId="2780A286" w14:textId="5478422F" w:rsidR="00407BB1" w:rsidRDefault="00407BB1" w:rsidP="000D1DC1">
      <w:pPr>
        <w:pStyle w:val="Paragraphedeliste"/>
        <w:numPr>
          <w:ilvl w:val="0"/>
          <w:numId w:val="7"/>
        </w:numPr>
        <w:rPr>
          <w:ins w:id="191" w:author="Tatiana M." w:date="2016-10-16T15:17:00Z"/>
          <w:lang w:val="fr-CA"/>
        </w:rPr>
        <w:pPrChange w:id="192" w:author="Tatiana M." w:date="2016-10-16T15:17:00Z">
          <w:pPr/>
        </w:pPrChange>
      </w:pPr>
      <w:ins w:id="193" w:author="Tatiana M." w:date="2016-10-16T15:06:00Z">
        <w:r w:rsidRPr="00294D6A">
          <w:rPr>
            <w:lang w:val="fr-CA"/>
            <w:rPrChange w:id="194" w:author="Tatiana M." w:date="2016-10-16T15:17:00Z">
              <w:rPr>
                <w:lang w:val="fr-CA"/>
              </w:rPr>
            </w:rPrChange>
          </w:rPr>
          <w:lastRenderedPageBreak/>
          <w:t>Les informations sur les crashs survenus au cours des conflits armés semblent aussi manquantes. En effet, on s’attendrait par exemple à voir un pic du nombre d’écrasement militaires au cours de la période allant de 1939 à 1945 (seconde guerre mondiale). Cependant le jeu de données nous produit en moyenne 50 crashs par an au cours de cette période.</w:t>
        </w:r>
      </w:ins>
    </w:p>
    <w:p w14:paraId="248FEA3B" w14:textId="3B20F583" w:rsidR="00294D6A" w:rsidRDefault="00294D6A" w:rsidP="000D1DC1">
      <w:pPr>
        <w:pStyle w:val="Paragraphedeliste"/>
        <w:numPr>
          <w:ilvl w:val="0"/>
          <w:numId w:val="7"/>
        </w:numPr>
        <w:rPr>
          <w:ins w:id="195" w:author="Tatiana M." w:date="2016-10-16T15:22:00Z"/>
          <w:lang w:val="fr-CA"/>
        </w:rPr>
        <w:pPrChange w:id="196" w:author="Tatiana M." w:date="2016-10-16T15:17:00Z">
          <w:pPr/>
        </w:pPrChange>
      </w:pPr>
      <w:ins w:id="197" w:author="Tatiana M." w:date="2016-10-16T15:17:00Z">
        <w:r>
          <w:rPr>
            <w:lang w:val="fr-CA"/>
          </w:rPr>
          <w:t>Certaines variables sont manquantes</w:t>
        </w:r>
      </w:ins>
      <w:ins w:id="198" w:author="Tatiana M." w:date="2016-10-16T15:18:00Z">
        <w:r>
          <w:rPr>
            <w:lang w:val="fr-CA"/>
          </w:rPr>
          <w:t xml:space="preserve"> pour plusieurs des crash</w:t>
        </w:r>
      </w:ins>
      <w:ins w:id="199" w:author="Tatiana M." w:date="2016-10-16T15:20:00Z">
        <w:r w:rsidR="000E6622">
          <w:rPr>
            <w:lang w:val="fr-CA"/>
          </w:rPr>
          <w:t>s</w:t>
        </w:r>
      </w:ins>
      <w:ins w:id="200" w:author="Tatiana M." w:date="2016-10-16T15:18:00Z">
        <w:r>
          <w:rPr>
            <w:lang w:val="fr-CA"/>
          </w:rPr>
          <w:t xml:space="preserve"> répertoriés dans le jeu de données.</w:t>
        </w:r>
      </w:ins>
    </w:p>
    <w:p w14:paraId="2EF0D8D5" w14:textId="054EDCB0" w:rsidR="000045BD" w:rsidRDefault="000045BD" w:rsidP="000D1DC1">
      <w:pPr>
        <w:pStyle w:val="Paragraphedeliste"/>
        <w:numPr>
          <w:ilvl w:val="0"/>
          <w:numId w:val="7"/>
        </w:numPr>
        <w:rPr>
          <w:ins w:id="201" w:author="Tatiana M." w:date="2016-10-16T15:21:00Z"/>
          <w:lang w:val="fr-CA"/>
        </w:rPr>
        <w:pPrChange w:id="202" w:author="Tatiana M." w:date="2016-10-16T15:17:00Z">
          <w:pPr/>
        </w:pPrChange>
      </w:pPr>
      <w:ins w:id="203" w:author="Tatiana M." w:date="2016-10-16T15:22:00Z">
        <w:r>
          <w:rPr>
            <w:lang w:val="fr-CA"/>
          </w:rPr>
          <w:t xml:space="preserve">Plusieurs variables ont des erreurs d’orthographe, </w:t>
        </w:r>
      </w:ins>
      <w:ins w:id="204" w:author="Tatiana M." w:date="2016-10-16T15:23:00Z">
        <w:r w:rsidR="003160A0">
          <w:rPr>
            <w:lang w:val="fr-CA"/>
          </w:rPr>
          <w:t>dû</w:t>
        </w:r>
      </w:ins>
      <w:ins w:id="205" w:author="Tatiana M." w:date="2016-10-16T15:22:00Z">
        <w:r>
          <w:rPr>
            <w:lang w:val="fr-CA"/>
          </w:rPr>
          <w:t xml:space="preserve"> au fait que la saisie des données est faite manuellement.</w:t>
        </w:r>
      </w:ins>
    </w:p>
    <w:p w14:paraId="7A02B988" w14:textId="73BDB914" w:rsidR="003724DD" w:rsidRDefault="003724DD" w:rsidP="003724DD">
      <w:pPr>
        <w:pStyle w:val="Titre1"/>
        <w:rPr>
          <w:ins w:id="206" w:author="Tatiana M." w:date="2016-10-16T15:23:00Z"/>
          <w:lang w:val="fr-CA"/>
        </w:rPr>
        <w:pPrChange w:id="207" w:author="Tatiana M." w:date="2016-10-16T15:21:00Z">
          <w:pPr/>
        </w:pPrChange>
      </w:pPr>
      <w:commentRangeStart w:id="208"/>
      <w:ins w:id="209" w:author="Tatiana M." w:date="2016-10-16T15:21:00Z">
        <w:r>
          <w:rPr>
            <w:lang w:val="fr-CA"/>
          </w:rPr>
          <w:t xml:space="preserve">Préparation </w:t>
        </w:r>
      </w:ins>
      <w:ins w:id="210" w:author="Tatiana M." w:date="2016-10-16T15:23:00Z">
        <w:r w:rsidR="004E3578">
          <w:rPr>
            <w:lang w:val="fr-CA"/>
          </w:rPr>
          <w:t xml:space="preserve">et transformation </w:t>
        </w:r>
      </w:ins>
      <w:ins w:id="211" w:author="Tatiana M." w:date="2016-10-16T15:21:00Z">
        <w:r>
          <w:rPr>
            <w:lang w:val="fr-CA"/>
          </w:rPr>
          <w:t>des données :</w:t>
        </w:r>
      </w:ins>
      <w:commentRangeEnd w:id="208"/>
      <w:ins w:id="212" w:author="Tatiana M." w:date="2016-10-16T15:31:00Z">
        <w:r w:rsidR="00B33A23">
          <w:rPr>
            <w:rStyle w:val="Marquedecommentaire"/>
            <w:rFonts w:asciiTheme="minorHAnsi" w:eastAsiaTheme="minorHAnsi" w:hAnsiTheme="minorHAnsi" w:cstheme="minorBidi"/>
            <w:color w:val="auto"/>
          </w:rPr>
          <w:commentReference w:id="208"/>
        </w:r>
      </w:ins>
    </w:p>
    <w:p w14:paraId="7B4AF760" w14:textId="4CFA77C4" w:rsidR="004E3578" w:rsidRDefault="004E3578" w:rsidP="004E3578">
      <w:pPr>
        <w:rPr>
          <w:ins w:id="213" w:author="Tatiana M." w:date="2016-10-16T15:24:00Z"/>
          <w:lang w:val="fr-CA"/>
        </w:rPr>
        <w:pPrChange w:id="214" w:author="Tatiana M." w:date="2016-10-16T15:23:00Z">
          <w:pPr/>
        </w:pPrChange>
      </w:pPr>
      <w:ins w:id="215" w:author="Tatiana M." w:date="2016-10-16T15:23:00Z">
        <w:r>
          <w:rPr>
            <w:lang w:val="fr-CA"/>
          </w:rPr>
          <w:t>Une étape de préparation a été nécessaire afin de pouvoir répondre au</w:t>
        </w:r>
      </w:ins>
      <w:ins w:id="216" w:author="Tatiana M." w:date="2016-10-16T15:24:00Z">
        <w:r>
          <w:rPr>
            <w:lang w:val="fr-CA"/>
          </w:rPr>
          <w:t>x</w:t>
        </w:r>
      </w:ins>
      <w:ins w:id="217" w:author="Tatiana M." w:date="2016-10-16T15:23:00Z">
        <w:r>
          <w:rPr>
            <w:lang w:val="fr-CA"/>
          </w:rPr>
          <w:t xml:space="preserve"> questions de l</w:t>
        </w:r>
      </w:ins>
      <w:ins w:id="218" w:author="Tatiana M." w:date="2016-10-16T15:24:00Z">
        <w:r>
          <w:rPr>
            <w:lang w:val="fr-CA"/>
          </w:rPr>
          <w:t>’exercice :</w:t>
        </w:r>
      </w:ins>
    </w:p>
    <w:p w14:paraId="3FD17FA8" w14:textId="25A6D30C" w:rsidR="004E3578" w:rsidRDefault="000C4220" w:rsidP="004E3578">
      <w:pPr>
        <w:pStyle w:val="Paragraphedeliste"/>
        <w:numPr>
          <w:ilvl w:val="0"/>
          <w:numId w:val="8"/>
        </w:numPr>
        <w:rPr>
          <w:ins w:id="219" w:author="Tatiana M." w:date="2016-10-16T15:25:00Z"/>
          <w:lang w:val="fr-CA"/>
        </w:rPr>
        <w:pPrChange w:id="220" w:author="Tatiana M." w:date="2016-10-16T15:24:00Z">
          <w:pPr/>
        </w:pPrChange>
      </w:pPr>
      <w:ins w:id="221" w:author="Tatiana M." w:date="2016-10-16T15:24:00Z">
        <w:r>
          <w:rPr>
            <w:lang w:val="fr-CA"/>
          </w:rPr>
          <w:t xml:space="preserve">Ajout du Colonne représentant </w:t>
        </w:r>
      </w:ins>
      <w:ins w:id="222" w:author="Tatiana M." w:date="2016-10-16T15:25:00Z">
        <w:r>
          <w:rPr>
            <w:lang w:val="fr-CA"/>
          </w:rPr>
          <w:t xml:space="preserve">la </w:t>
        </w:r>
      </w:ins>
      <w:ins w:id="223" w:author="Tatiana M." w:date="2016-10-16T15:26:00Z">
        <w:r>
          <w:rPr>
            <w:lang w:val="fr-CA"/>
          </w:rPr>
          <w:t>catégorie</w:t>
        </w:r>
      </w:ins>
      <w:ins w:id="224" w:author="Tatiana M." w:date="2016-10-16T15:25:00Z">
        <w:r>
          <w:rPr>
            <w:lang w:val="fr-CA"/>
          </w:rPr>
          <w:t xml:space="preserve"> du vol (Militaire ou Commercial)</w:t>
        </w:r>
      </w:ins>
      <w:ins w:id="225" w:author="Tatiana M." w:date="2016-10-16T15:26:00Z">
        <w:r>
          <w:rPr>
            <w:lang w:val="fr-CA"/>
          </w:rPr>
          <w:t>.</w:t>
        </w:r>
      </w:ins>
    </w:p>
    <w:p w14:paraId="5CE2FF49" w14:textId="68B5E88A" w:rsidR="000C4220" w:rsidRDefault="000C4220" w:rsidP="004E3578">
      <w:pPr>
        <w:pStyle w:val="Paragraphedeliste"/>
        <w:numPr>
          <w:ilvl w:val="0"/>
          <w:numId w:val="8"/>
        </w:numPr>
        <w:rPr>
          <w:ins w:id="226" w:author="Tatiana M." w:date="2016-10-16T15:26:00Z"/>
          <w:lang w:val="fr-CA"/>
        </w:rPr>
        <w:pPrChange w:id="227" w:author="Tatiana M." w:date="2016-10-16T15:24:00Z">
          <w:pPr/>
        </w:pPrChange>
      </w:pPr>
      <w:ins w:id="228" w:author="Tatiana M." w:date="2016-10-16T15:25:00Z">
        <w:r>
          <w:rPr>
            <w:lang w:val="fr-CA"/>
          </w:rPr>
          <w:t xml:space="preserve">Ajout d’une colonne </w:t>
        </w:r>
      </w:ins>
      <w:ins w:id="229" w:author="Tatiana M." w:date="2016-10-16T15:26:00Z">
        <w:r>
          <w:rPr>
            <w:lang w:val="fr-CA"/>
          </w:rPr>
          <w:t>représentant</w:t>
        </w:r>
      </w:ins>
      <w:ins w:id="230" w:author="Tatiana M." w:date="2016-10-16T15:25:00Z">
        <w:r>
          <w:rPr>
            <w:lang w:val="fr-CA"/>
          </w:rPr>
          <w:t xml:space="preserve"> le pays ou l’écrasement est survenu</w:t>
        </w:r>
      </w:ins>
      <w:ins w:id="231" w:author="Tatiana M." w:date="2016-10-16T15:26:00Z">
        <w:r>
          <w:rPr>
            <w:lang w:val="fr-CA"/>
          </w:rPr>
          <w:t>.</w:t>
        </w:r>
      </w:ins>
    </w:p>
    <w:p w14:paraId="0BFB2FD4" w14:textId="5A6B7AA6" w:rsidR="000C4220" w:rsidRDefault="000C4220" w:rsidP="004E3578">
      <w:pPr>
        <w:pStyle w:val="Paragraphedeliste"/>
        <w:numPr>
          <w:ilvl w:val="0"/>
          <w:numId w:val="8"/>
        </w:numPr>
        <w:rPr>
          <w:ins w:id="232" w:author="Tatiana M." w:date="2016-10-16T15:26:00Z"/>
          <w:lang w:val="fr-CA"/>
        </w:rPr>
        <w:pPrChange w:id="233" w:author="Tatiana M." w:date="2016-10-16T15:24:00Z">
          <w:pPr/>
        </w:pPrChange>
      </w:pPr>
      <w:ins w:id="234" w:author="Tatiana M." w:date="2016-10-16T15:26:00Z">
        <w:r>
          <w:rPr>
            <w:lang w:val="fr-CA"/>
          </w:rPr>
          <w:t>Ajout d’une colonne représentant</w:t>
        </w:r>
        <w:r>
          <w:rPr>
            <w:lang w:val="fr-CA"/>
          </w:rPr>
          <w:t xml:space="preserve"> la surface de l’écrasement (Terre ou Mer).</w:t>
        </w:r>
      </w:ins>
    </w:p>
    <w:p w14:paraId="6866FFEC" w14:textId="77777777" w:rsidR="000C4220" w:rsidRDefault="000C4220" w:rsidP="004E3578">
      <w:pPr>
        <w:pStyle w:val="Paragraphedeliste"/>
        <w:numPr>
          <w:ilvl w:val="0"/>
          <w:numId w:val="8"/>
        </w:numPr>
        <w:rPr>
          <w:ins w:id="235" w:author="Tatiana M." w:date="2016-10-16T15:27:00Z"/>
          <w:lang w:val="fr-CA"/>
        </w:rPr>
        <w:pPrChange w:id="236" w:author="Tatiana M." w:date="2016-10-16T15:24:00Z">
          <w:pPr/>
        </w:pPrChange>
      </w:pPr>
      <w:ins w:id="237" w:author="Tatiana M." w:date="2016-10-16T15:26:00Z">
        <w:r>
          <w:rPr>
            <w:lang w:val="fr-CA"/>
          </w:rPr>
          <w:t xml:space="preserve">Ajout </w:t>
        </w:r>
      </w:ins>
      <w:ins w:id="238" w:author="Tatiana M." w:date="2016-10-16T15:27:00Z">
        <w:r>
          <w:rPr>
            <w:lang w:val="fr-CA"/>
          </w:rPr>
          <w:t>de plusieurs</w:t>
        </w:r>
      </w:ins>
      <w:ins w:id="239" w:author="Tatiana M." w:date="2016-10-16T15:26:00Z">
        <w:r>
          <w:rPr>
            <w:lang w:val="fr-CA"/>
          </w:rPr>
          <w:t xml:space="preserve"> colonne</w:t>
        </w:r>
      </w:ins>
      <w:ins w:id="240" w:author="Tatiana M." w:date="2016-10-16T15:27:00Z">
        <w:r>
          <w:rPr>
            <w:lang w:val="fr-CA"/>
          </w:rPr>
          <w:t>s</w:t>
        </w:r>
      </w:ins>
      <w:ins w:id="241" w:author="Tatiana M." w:date="2016-10-16T15:26:00Z">
        <w:r>
          <w:rPr>
            <w:lang w:val="fr-CA"/>
          </w:rPr>
          <w:t xml:space="preserve"> représentant</w:t>
        </w:r>
      </w:ins>
      <w:ins w:id="242" w:author="Tatiana M." w:date="2016-10-16T15:27:00Z">
        <w:r>
          <w:rPr>
            <w:lang w:val="fr-CA"/>
          </w:rPr>
          <w:t xml:space="preserve"> la destination du vol (ville, pays…)</w:t>
        </w:r>
      </w:ins>
    </w:p>
    <w:p w14:paraId="7ABD6C55" w14:textId="77777777" w:rsidR="000C4220" w:rsidRDefault="000C4220" w:rsidP="004E3578">
      <w:pPr>
        <w:pStyle w:val="Paragraphedeliste"/>
        <w:numPr>
          <w:ilvl w:val="0"/>
          <w:numId w:val="8"/>
        </w:numPr>
        <w:rPr>
          <w:ins w:id="243" w:author="Tatiana M." w:date="2016-10-16T15:28:00Z"/>
          <w:lang w:val="fr-CA"/>
        </w:rPr>
        <w:pPrChange w:id="244" w:author="Tatiana M." w:date="2016-10-16T15:24:00Z">
          <w:pPr/>
        </w:pPrChange>
      </w:pPr>
      <w:ins w:id="245" w:author="Tatiana M." w:date="2016-10-16T15:27:00Z">
        <w:r>
          <w:rPr>
            <w:lang w:val="fr-CA"/>
          </w:rPr>
          <w:t>Ajout d’une colonne représentant</w:t>
        </w:r>
        <w:r>
          <w:rPr>
            <w:lang w:val="fr-CA"/>
          </w:rPr>
          <w:t xml:space="preserve"> la raison du vol </w:t>
        </w:r>
      </w:ins>
      <w:ins w:id="246" w:author="Tatiana M." w:date="2016-10-16T15:28:00Z">
        <w:r>
          <w:rPr>
            <w:lang w:val="fr-CA"/>
          </w:rPr>
          <w:t>(entrainement, démonstration, ou non).</w:t>
        </w:r>
      </w:ins>
    </w:p>
    <w:p w14:paraId="3D47201F" w14:textId="77777777" w:rsidR="00B33A23" w:rsidRDefault="000C4220" w:rsidP="004E3578">
      <w:pPr>
        <w:pStyle w:val="Paragraphedeliste"/>
        <w:numPr>
          <w:ilvl w:val="0"/>
          <w:numId w:val="8"/>
        </w:numPr>
        <w:rPr>
          <w:ins w:id="247" w:author="Tatiana M." w:date="2016-10-16T15:28:00Z"/>
          <w:lang w:val="fr-CA"/>
        </w:rPr>
        <w:pPrChange w:id="248" w:author="Tatiana M." w:date="2016-10-16T15:24:00Z">
          <w:pPr/>
        </w:pPrChange>
      </w:pPr>
      <w:ins w:id="249" w:author="Tatiana M." w:date="2016-10-16T15:28:00Z">
        <w:r>
          <w:rPr>
            <w:lang w:val="fr-CA"/>
          </w:rPr>
          <w:t>Ajout d’une colonne représentant</w:t>
        </w:r>
        <w:r>
          <w:rPr>
            <w:lang w:val="fr-CA"/>
          </w:rPr>
          <w:t xml:space="preserve"> l</w:t>
        </w:r>
        <w:r w:rsidR="00B33A23">
          <w:rPr>
            <w:lang w:val="fr-CA"/>
          </w:rPr>
          <w:t>a probabilité de survie.</w:t>
        </w:r>
      </w:ins>
    </w:p>
    <w:p w14:paraId="6496434F" w14:textId="77777777" w:rsidR="00B33A23" w:rsidRDefault="00B33A23" w:rsidP="004E3578">
      <w:pPr>
        <w:pStyle w:val="Paragraphedeliste"/>
        <w:numPr>
          <w:ilvl w:val="0"/>
          <w:numId w:val="8"/>
        </w:numPr>
        <w:rPr>
          <w:ins w:id="250" w:author="Tatiana M." w:date="2016-10-16T15:29:00Z"/>
          <w:lang w:val="fr-CA"/>
        </w:rPr>
        <w:pPrChange w:id="251" w:author="Tatiana M." w:date="2016-10-16T15:24:00Z">
          <w:pPr/>
        </w:pPrChange>
      </w:pPr>
      <w:ins w:id="252" w:author="Tatiana M." w:date="2016-10-16T15:28:00Z">
        <w:r>
          <w:rPr>
            <w:lang w:val="fr-CA"/>
          </w:rPr>
          <w:t>Correction de plusieurs erreurs d</w:t>
        </w:r>
      </w:ins>
      <w:ins w:id="253" w:author="Tatiana M." w:date="2016-10-16T15:29:00Z">
        <w:r>
          <w:rPr>
            <w:lang w:val="fr-CA"/>
          </w:rPr>
          <w:t>’orthographe dans le nom des pays.</w:t>
        </w:r>
      </w:ins>
    </w:p>
    <w:p w14:paraId="0617EEE0" w14:textId="4C7FCF01" w:rsidR="00B33A23" w:rsidRDefault="00B33A23" w:rsidP="004E3578">
      <w:pPr>
        <w:pStyle w:val="Paragraphedeliste"/>
        <w:numPr>
          <w:ilvl w:val="0"/>
          <w:numId w:val="8"/>
        </w:numPr>
        <w:rPr>
          <w:ins w:id="254" w:author="Tatiana M." w:date="2016-10-16T15:29:00Z"/>
          <w:lang w:val="fr-CA"/>
        </w:rPr>
        <w:pPrChange w:id="255" w:author="Tatiana M." w:date="2016-10-16T15:24:00Z">
          <w:pPr/>
        </w:pPrChange>
      </w:pPr>
      <w:ins w:id="256" w:author="Tatiana M." w:date="2016-10-16T15:29:00Z">
        <w:r>
          <w:rPr>
            <w:lang w:val="fr-CA"/>
          </w:rPr>
          <w:t xml:space="preserve">Remplacement des provinces canadiennes par </w:t>
        </w:r>
      </w:ins>
      <w:ins w:id="257" w:author="Tatiana M." w:date="2016-10-16T15:30:00Z">
        <w:r>
          <w:rPr>
            <w:lang w:val="fr-CA"/>
          </w:rPr>
          <w:t>le nom du pays</w:t>
        </w:r>
      </w:ins>
    </w:p>
    <w:p w14:paraId="3A813D7C" w14:textId="773CC1D1" w:rsidR="00B33A23" w:rsidRPr="002103DF" w:rsidRDefault="00B33A23" w:rsidP="00357AFC">
      <w:pPr>
        <w:pStyle w:val="Paragraphedeliste"/>
        <w:numPr>
          <w:ilvl w:val="0"/>
          <w:numId w:val="8"/>
        </w:numPr>
        <w:rPr>
          <w:ins w:id="258" w:author="Tatiana M." w:date="2016-10-16T15:06:00Z"/>
          <w:lang w:val="fr-CA"/>
          <w:rPrChange w:id="259" w:author="Tatiana M." w:date="2016-10-16T15:31:00Z">
            <w:rPr>
              <w:ins w:id="260" w:author="Tatiana M." w:date="2016-10-16T15:06:00Z"/>
              <w:lang w:val="fr-CA"/>
            </w:rPr>
          </w:rPrChange>
        </w:rPr>
        <w:pPrChange w:id="261" w:author="Tatiana M." w:date="2016-10-16T15:24:00Z">
          <w:pPr/>
        </w:pPrChange>
      </w:pPr>
      <w:ins w:id="262" w:author="Tatiana M." w:date="2016-10-16T15:29:00Z">
        <w:r w:rsidRPr="002103DF">
          <w:rPr>
            <w:lang w:val="fr-CA"/>
            <w:rPrChange w:id="263" w:author="Tatiana M." w:date="2016-10-16T15:31:00Z">
              <w:rPr>
                <w:lang w:val="fr-CA"/>
              </w:rPr>
            </w:rPrChange>
          </w:rPr>
          <w:t>Remplacement des états américain</w:t>
        </w:r>
      </w:ins>
      <w:ins w:id="264" w:author="Tatiana M." w:date="2016-10-16T15:30:00Z">
        <w:r w:rsidRPr="002103DF">
          <w:rPr>
            <w:lang w:val="fr-CA"/>
            <w:rPrChange w:id="265" w:author="Tatiana M." w:date="2016-10-16T15:31:00Z">
              <w:rPr>
                <w:lang w:val="fr-CA"/>
              </w:rPr>
            </w:rPrChange>
          </w:rPr>
          <w:t>s</w:t>
        </w:r>
      </w:ins>
      <w:ins w:id="266" w:author="Tatiana M." w:date="2016-10-16T15:29:00Z">
        <w:r w:rsidRPr="002103DF">
          <w:rPr>
            <w:lang w:val="fr-CA"/>
            <w:rPrChange w:id="267" w:author="Tatiana M." w:date="2016-10-16T15:31:00Z">
              <w:rPr>
                <w:lang w:val="fr-CA"/>
              </w:rPr>
            </w:rPrChange>
          </w:rPr>
          <w:t xml:space="preserve"> par le nom du pays</w:t>
        </w:r>
      </w:ins>
      <w:ins w:id="268" w:author="Tatiana M." w:date="2016-10-16T15:26:00Z">
        <w:r w:rsidRPr="002103DF">
          <w:rPr>
            <w:lang w:val="fr-CA"/>
            <w:rPrChange w:id="269" w:author="Tatiana M." w:date="2016-10-16T15:31:00Z">
              <w:rPr>
                <w:lang w:val="fr-CA"/>
              </w:rPr>
            </w:rPrChange>
          </w:rPr>
          <w:t>.</w:t>
        </w:r>
      </w:ins>
    </w:p>
    <w:p w14:paraId="3D81615B" w14:textId="629BD744" w:rsidR="00407BB1" w:rsidDel="001E3FDE" w:rsidRDefault="001E3FDE" w:rsidP="001E3FDE">
      <w:pPr>
        <w:pStyle w:val="Titre1"/>
        <w:rPr>
          <w:del w:id="270" w:author="Tatiana M." w:date="2016-10-16T15:06:00Z"/>
          <w:lang w:val="fr-CA"/>
        </w:rPr>
        <w:pPrChange w:id="271" w:author="Tatiana M." w:date="2016-10-16T15:33:00Z">
          <w:pPr>
            <w:pStyle w:val="Titre1"/>
          </w:pPr>
        </w:pPrChange>
      </w:pPr>
      <w:ins w:id="272" w:author="Tatiana M." w:date="2016-10-16T15:33:00Z">
        <w:r>
          <w:rPr>
            <w:lang w:val="fr-CA"/>
          </w:rPr>
          <w:t>Utilisation du logiciel R :</w:t>
        </w:r>
      </w:ins>
    </w:p>
    <w:p w14:paraId="0F9E2E89" w14:textId="77777777" w:rsidR="001E3FDE" w:rsidRPr="001E3FDE" w:rsidRDefault="001E3FDE" w:rsidP="001E3FDE">
      <w:pPr>
        <w:pStyle w:val="Titre1"/>
        <w:rPr>
          <w:ins w:id="273" w:author="Tatiana M." w:date="2016-10-16T15:33:00Z"/>
          <w:lang w:val="fr-CA"/>
          <w:rPrChange w:id="274" w:author="Tatiana M." w:date="2016-10-16T15:33:00Z">
            <w:rPr>
              <w:ins w:id="275" w:author="Tatiana M." w:date="2016-10-16T15:33:00Z"/>
              <w:lang w:val="fr-CA"/>
            </w:rPr>
          </w:rPrChange>
        </w:rPr>
        <w:pPrChange w:id="276" w:author="Tatiana M." w:date="2016-10-16T15:33:00Z">
          <w:pPr/>
        </w:pPrChange>
      </w:pPr>
    </w:p>
    <w:p w14:paraId="2A8FC8E4" w14:textId="2DEE4293" w:rsidR="00590B50" w:rsidDel="00407BB1" w:rsidRDefault="00590B50" w:rsidP="001E3FDE">
      <w:pPr>
        <w:pStyle w:val="Titre2"/>
        <w:rPr>
          <w:del w:id="277" w:author="Tatiana M." w:date="2016-10-16T15:06:00Z"/>
          <w:lang w:val="fr-CA"/>
        </w:rPr>
        <w:pPrChange w:id="278" w:author="Tatiana M." w:date="2016-10-16T15:33:00Z">
          <w:pPr/>
        </w:pPrChange>
      </w:pPr>
    </w:p>
    <w:p w14:paraId="66635D75" w14:textId="56F12258" w:rsidR="00CF0AAB" w:rsidRPr="00CF0AAB" w:rsidDel="00407BB1" w:rsidRDefault="00CF0AAB" w:rsidP="001E3FDE">
      <w:pPr>
        <w:pStyle w:val="Titre2"/>
        <w:rPr>
          <w:del w:id="279" w:author="Tatiana M." w:date="2016-10-16T15:06:00Z"/>
          <w:lang w:val="fr-CA"/>
        </w:rPr>
        <w:pPrChange w:id="280" w:author="Tatiana M." w:date="2016-10-16T15:33:00Z">
          <w:pPr/>
        </w:pPrChange>
      </w:pPr>
      <w:del w:id="281" w:author="Tatiana M." w:date="2016-10-16T15:06:00Z">
        <w:r w:rsidDel="00407BB1">
          <w:rPr>
            <w:lang w:val="fr-CA"/>
          </w:rPr>
          <w:delText xml:space="preserve">**** je dois trouver un moyen de savoir combien de variables manquantes il y a dans chaque colonnes </w:delText>
        </w:r>
      </w:del>
    </w:p>
    <w:p w14:paraId="4D246243" w14:textId="72C1F8DA" w:rsidR="009C49AE" w:rsidRDefault="009C49AE" w:rsidP="001E3FDE">
      <w:pPr>
        <w:pStyle w:val="Titre2"/>
        <w:rPr>
          <w:lang w:val="fr-CA"/>
        </w:rPr>
        <w:pPrChange w:id="282" w:author="Tatiana M." w:date="2016-10-16T15:33:00Z">
          <w:pPr>
            <w:pStyle w:val="Titre1"/>
          </w:pPr>
        </w:pPrChange>
      </w:pPr>
      <w:r>
        <w:rPr>
          <w:lang w:val="fr-CA"/>
        </w:rPr>
        <w:t xml:space="preserve">Les </w:t>
      </w:r>
      <w:commentRangeStart w:id="283"/>
      <w:proofErr w:type="gramStart"/>
      <w:r>
        <w:rPr>
          <w:lang w:val="fr-CA"/>
        </w:rPr>
        <w:t>packages</w:t>
      </w:r>
      <w:proofErr w:type="gramEnd"/>
      <w:r>
        <w:rPr>
          <w:lang w:val="fr-CA"/>
        </w:rPr>
        <w:t> </w:t>
      </w:r>
      <w:commentRangeEnd w:id="283"/>
      <w:r w:rsidR="001E3FDE">
        <w:rPr>
          <w:rStyle w:val="Marquedecommentaire"/>
          <w:rFonts w:asciiTheme="minorHAnsi" w:eastAsiaTheme="minorHAnsi" w:hAnsiTheme="minorHAnsi" w:cstheme="minorBidi"/>
          <w:color w:val="auto"/>
        </w:rPr>
        <w:commentReference w:id="283"/>
      </w:r>
      <w:r>
        <w:rPr>
          <w:lang w:val="fr-CA"/>
        </w:rPr>
        <w:t>:</w:t>
      </w:r>
    </w:p>
    <w:p w14:paraId="27583595" w14:textId="69BD5ABC" w:rsidR="001E3FDE" w:rsidRDefault="009C49AE" w:rsidP="009C49AE">
      <w:pPr>
        <w:rPr>
          <w:ins w:id="284" w:author="Tatiana M." w:date="2016-10-16T15:34:00Z"/>
          <w:lang w:val="fr-CA"/>
        </w:rPr>
      </w:pPr>
      <w:r>
        <w:rPr>
          <w:lang w:val="fr-CA"/>
        </w:rPr>
        <w:t xml:space="preserve">Les packages </w:t>
      </w:r>
      <w:ins w:id="285" w:author="Tatiana M." w:date="2016-10-16T15:33:00Z">
        <w:r w:rsidR="001E3FDE">
          <w:rPr>
            <w:lang w:val="fr-CA"/>
          </w:rPr>
          <w:t>non inclus dans R base que nous avons utilisé pour ce devoir sont</w:t>
        </w:r>
      </w:ins>
      <w:ins w:id="286" w:author="Tatiana M." w:date="2016-10-16T15:34:00Z">
        <w:r w:rsidR="001E3FDE">
          <w:rPr>
            <w:lang w:val="fr-CA"/>
          </w:rPr>
          <w:t> </w:t>
        </w:r>
      </w:ins>
      <w:ins w:id="287" w:author="Tatiana M." w:date="2016-10-16T15:33:00Z">
        <w:r w:rsidR="001E3FDE">
          <w:rPr>
            <w:lang w:val="fr-CA"/>
          </w:rPr>
          <w:t>:</w:t>
        </w:r>
      </w:ins>
    </w:p>
    <w:p w14:paraId="09843DBC" w14:textId="16768A11" w:rsidR="009C49AE" w:rsidRDefault="009C49AE" w:rsidP="001E3FDE">
      <w:pPr>
        <w:pStyle w:val="Paragraphedeliste"/>
        <w:numPr>
          <w:ilvl w:val="0"/>
          <w:numId w:val="10"/>
        </w:numPr>
        <w:rPr>
          <w:ins w:id="288" w:author="Tatiana M." w:date="2016-10-16T15:34:00Z"/>
          <w:lang w:val="fr-CA"/>
        </w:rPr>
        <w:pPrChange w:id="289" w:author="Tatiana M." w:date="2016-10-16T15:34:00Z">
          <w:pPr/>
        </w:pPrChange>
      </w:pPr>
      <w:del w:id="290" w:author="Tatiana M." w:date="2016-10-16T15:34:00Z">
        <w:r w:rsidRPr="001E3FDE" w:rsidDel="001E3FDE">
          <w:rPr>
            <w:lang w:val="fr-CA"/>
            <w:rPrChange w:id="291" w:author="Tatiana M." w:date="2016-10-16T15:34:00Z">
              <w:rPr>
                <w:lang w:val="fr-CA"/>
              </w:rPr>
            </w:rPrChange>
          </w:rPr>
          <w:delText>reliés à « </w:delText>
        </w:r>
      </w:del>
      <w:proofErr w:type="spellStart"/>
      <w:r w:rsidRPr="001E3FDE">
        <w:rPr>
          <w:lang w:val="fr-CA"/>
          <w:rPrChange w:id="292" w:author="Tatiana M." w:date="2016-10-16T15:34:00Z">
            <w:rPr>
              <w:lang w:val="fr-CA"/>
            </w:rPr>
          </w:rPrChange>
        </w:rPr>
        <w:t>ggmap</w:t>
      </w:r>
      <w:proofErr w:type="spellEnd"/>
      <w:ins w:id="293" w:author="Tatiana M." w:date="2016-10-16T15:34:00Z">
        <w:r w:rsidR="001E3FDE">
          <w:rPr>
            <w:lang w:val="fr-CA"/>
          </w:rPr>
          <w:t xml:space="preserve"> : </w:t>
        </w:r>
      </w:ins>
      <w:del w:id="294" w:author="Tatiana M." w:date="2016-10-16T15:34:00Z">
        <w:r w:rsidRPr="001E3FDE" w:rsidDel="001E3FDE">
          <w:rPr>
            <w:lang w:val="fr-CA"/>
            <w:rPrChange w:id="295" w:author="Tatiana M." w:date="2016-10-16T15:34:00Z">
              <w:rPr>
                <w:lang w:val="fr-CA"/>
              </w:rPr>
            </w:rPrChange>
          </w:rPr>
          <w:delText> »</w:delText>
        </w:r>
      </w:del>
      <w:r w:rsidRPr="001E3FDE">
        <w:rPr>
          <w:lang w:val="fr-CA"/>
          <w:rPrChange w:id="296" w:author="Tatiana M." w:date="2016-10-16T15:34:00Z">
            <w:rPr>
              <w:lang w:val="fr-CA"/>
            </w:rPr>
          </w:rPrChange>
        </w:rPr>
        <w:t xml:space="preserve"> </w:t>
      </w:r>
      <w:del w:id="297" w:author="Tatiana M." w:date="2016-10-16T15:34:00Z">
        <w:r w:rsidRPr="001E3FDE" w:rsidDel="001E3FDE">
          <w:rPr>
            <w:lang w:val="fr-CA"/>
            <w:rPrChange w:id="298" w:author="Tatiana M." w:date="2016-10-16T15:34:00Z">
              <w:rPr>
                <w:lang w:val="fr-CA"/>
              </w:rPr>
            </w:rPrChange>
          </w:rPr>
          <w:delText>sont installés au début du programme. Ces packages sont nécessaires à l’utilisation de la fonction « afficher_map »</w:delText>
        </w:r>
      </w:del>
      <w:ins w:id="299" w:author="Tatiana M." w:date="2016-10-16T15:34:00Z">
        <w:r w:rsidR="001E3FDE">
          <w:rPr>
            <w:lang w:val="fr-CA"/>
          </w:rPr>
          <w:t>nécessaire à l’affichage de cartes</w:t>
        </w:r>
      </w:ins>
    </w:p>
    <w:p w14:paraId="5943BB55" w14:textId="52E690BD" w:rsidR="001E3FDE" w:rsidRDefault="001E3FDE" w:rsidP="001E3FDE">
      <w:pPr>
        <w:pStyle w:val="Paragraphedeliste"/>
        <w:numPr>
          <w:ilvl w:val="0"/>
          <w:numId w:val="10"/>
        </w:numPr>
        <w:rPr>
          <w:ins w:id="300" w:author="Tatiana M." w:date="2016-10-16T15:35:00Z"/>
          <w:lang w:val="fr-CA"/>
        </w:rPr>
        <w:pPrChange w:id="301" w:author="Tatiana M." w:date="2016-10-16T15:34:00Z">
          <w:pPr/>
        </w:pPrChange>
      </w:pPr>
      <w:proofErr w:type="spellStart"/>
      <w:ins w:id="302" w:author="Tatiana M." w:date="2016-10-16T15:35:00Z">
        <w:r w:rsidRPr="001E3FDE">
          <w:rPr>
            <w:lang w:val="fr-CA"/>
          </w:rPr>
          <w:t>plyr</w:t>
        </w:r>
        <w:proofErr w:type="spellEnd"/>
        <w:r>
          <w:rPr>
            <w:lang w:val="fr-CA"/>
          </w:rPr>
          <w:t xml:space="preserve"> : </w:t>
        </w:r>
      </w:ins>
    </w:p>
    <w:p w14:paraId="7A554D51" w14:textId="54811158" w:rsidR="001E3FDE" w:rsidRPr="001E3FDE" w:rsidRDefault="001E3FDE" w:rsidP="001E3FDE">
      <w:pPr>
        <w:pStyle w:val="Paragraphedeliste"/>
        <w:numPr>
          <w:ilvl w:val="0"/>
          <w:numId w:val="10"/>
        </w:numPr>
        <w:rPr>
          <w:lang w:val="fr-CA"/>
          <w:rPrChange w:id="303" w:author="Tatiana M." w:date="2016-10-16T15:34:00Z">
            <w:rPr>
              <w:lang w:val="fr-CA"/>
            </w:rPr>
          </w:rPrChange>
        </w:rPr>
        <w:pPrChange w:id="304" w:author="Tatiana M." w:date="2016-10-16T15:34:00Z">
          <w:pPr/>
        </w:pPrChange>
      </w:pPr>
      <w:proofErr w:type="spellStart"/>
      <w:ins w:id="305" w:author="Tatiana M." w:date="2016-10-16T15:35:00Z">
        <w:r w:rsidRPr="001E3FDE">
          <w:rPr>
            <w:lang w:val="fr-CA"/>
          </w:rPr>
          <w:t>data.table</w:t>
        </w:r>
      </w:ins>
      <w:proofErr w:type="spellEnd"/>
      <w:ins w:id="306" w:author="Tatiana M." w:date="2016-10-16T15:36:00Z">
        <w:r>
          <w:rPr>
            <w:lang w:val="fr-CA"/>
          </w:rPr>
          <w:t> :</w:t>
        </w:r>
      </w:ins>
    </w:p>
    <w:p w14:paraId="7228A90E" w14:textId="313DA739" w:rsidR="00500A3B" w:rsidRDefault="00500A3B" w:rsidP="001E3FDE">
      <w:pPr>
        <w:pStyle w:val="Titre2"/>
        <w:rPr>
          <w:lang w:val="fr-CA"/>
        </w:rPr>
        <w:pPrChange w:id="307" w:author="Tatiana M." w:date="2016-10-16T15:35:00Z">
          <w:pPr>
            <w:pStyle w:val="Titre1"/>
          </w:pPr>
        </w:pPrChange>
      </w:pPr>
      <w:commentRangeStart w:id="308"/>
      <w:r>
        <w:rPr>
          <w:lang w:val="fr-CA"/>
        </w:rPr>
        <w:t>Les fonctions :</w:t>
      </w:r>
      <w:commentRangeEnd w:id="308"/>
      <w:r w:rsidR="001E3FDE">
        <w:rPr>
          <w:rStyle w:val="Marquedecommentaire"/>
          <w:rFonts w:asciiTheme="minorHAnsi" w:eastAsiaTheme="minorHAnsi" w:hAnsiTheme="minorHAnsi" w:cstheme="minorBidi"/>
          <w:color w:val="auto"/>
        </w:rPr>
        <w:commentReference w:id="308"/>
      </w:r>
    </w:p>
    <w:p w14:paraId="19B57AFE" w14:textId="72273926" w:rsidR="00500A3B" w:rsidRDefault="008609D9" w:rsidP="00500A3B">
      <w:pPr>
        <w:rPr>
          <w:ins w:id="309" w:author="Tatiana M." w:date="2016-10-16T15:37:00Z"/>
          <w:lang w:val="fr-CA"/>
        </w:rPr>
      </w:pPr>
      <w:ins w:id="310" w:author="Tatiana M." w:date="2016-10-16T15:37:00Z">
        <w:r>
          <w:rPr>
            <w:lang w:val="fr-CA"/>
          </w:rPr>
          <w:t>Afin de répondre aux questions de l’exercice, nous avons écrit les fonctions suivantes</w:t>
        </w:r>
      </w:ins>
      <w:ins w:id="311" w:author="Tatiana M." w:date="2016-10-16T15:36:00Z">
        <w:r>
          <w:rPr>
            <w:lang w:val="fr-CA"/>
          </w:rPr>
          <w:t>:</w:t>
        </w:r>
      </w:ins>
    </w:p>
    <w:p w14:paraId="225C4676" w14:textId="155ADB25" w:rsidR="008609D9" w:rsidRDefault="008609D9" w:rsidP="008609D9">
      <w:pPr>
        <w:pStyle w:val="Paragraphedeliste"/>
        <w:numPr>
          <w:ilvl w:val="0"/>
          <w:numId w:val="11"/>
        </w:numPr>
        <w:rPr>
          <w:ins w:id="312" w:author="Tatiana M." w:date="2016-10-16T15:38:00Z"/>
          <w:lang w:val="fr-CA"/>
        </w:rPr>
        <w:pPrChange w:id="313" w:author="Tatiana M." w:date="2016-10-16T15:37:00Z">
          <w:pPr/>
        </w:pPrChange>
      </w:pPr>
      <w:proofErr w:type="spellStart"/>
      <w:ins w:id="314" w:author="Tatiana M." w:date="2016-10-16T15:38:00Z">
        <w:r>
          <w:rPr>
            <w:lang w:val="fr-CA"/>
          </w:rPr>
          <w:t>t</w:t>
        </w:r>
        <w:r w:rsidR="00332513">
          <w:rPr>
            <w:lang w:val="fr-CA"/>
          </w:rPr>
          <w:t>rouver_fréquence</w:t>
        </w:r>
      </w:ins>
      <w:proofErr w:type="spellEnd"/>
      <w:ins w:id="315" w:author="Tatiana M." w:date="2016-10-16T15:39:00Z">
        <w:r w:rsidR="00332513">
          <w:rPr>
            <w:lang w:val="fr-CA"/>
          </w:rPr>
          <w:t> </w:t>
        </w:r>
      </w:ins>
      <w:ins w:id="316" w:author="Tatiana M." w:date="2016-10-16T15:38:00Z">
        <w:r w:rsidR="00332513">
          <w:rPr>
            <w:lang w:val="fr-CA"/>
          </w:rPr>
          <w:t>:</w:t>
        </w:r>
      </w:ins>
      <w:ins w:id="317" w:author="Tatiana M." w:date="2016-10-16T15:39:00Z">
        <w:r w:rsidR="00332513">
          <w:rPr>
            <w:lang w:val="fr-CA"/>
          </w:rPr>
          <w:t xml:space="preserve"> </w:t>
        </w:r>
      </w:ins>
      <w:moveToRangeStart w:id="318" w:author="Tatiana M." w:date="2016-10-16T15:39:00Z" w:name="move464395711"/>
      <w:moveTo w:id="319" w:author="Tatiana M." w:date="2016-10-16T15:39:00Z">
        <w:del w:id="320" w:author="Tatiana M." w:date="2016-10-16T15:41:00Z">
          <w:r w:rsidR="00332513" w:rsidDel="00332513">
            <w:rPr>
              <w:lang w:val="fr-CA"/>
            </w:rPr>
            <w:delText>Cette fonction a pour but de retourner</w:delText>
          </w:r>
        </w:del>
      </w:moveTo>
      <w:ins w:id="321" w:author="Tatiana M." w:date="2016-10-16T15:41:00Z">
        <w:r w:rsidR="00332513">
          <w:rPr>
            <w:lang w:val="fr-CA"/>
          </w:rPr>
          <w:t>Retourne</w:t>
        </w:r>
      </w:ins>
      <w:moveTo w:id="322" w:author="Tatiana M." w:date="2016-10-16T15:39:00Z">
        <w:r w:rsidR="00332513">
          <w:rPr>
            <w:lang w:val="fr-CA"/>
          </w:rPr>
          <w:t xml:space="preserve"> la fréquence de chaque ‘’Instance’’ d’une variable. </w:t>
        </w:r>
        <w:del w:id="323" w:author="Tatiana M." w:date="2016-10-16T15:41:00Z">
          <w:r w:rsidR="00332513" w:rsidDel="00332513">
            <w:rPr>
              <w:lang w:val="fr-CA"/>
            </w:rPr>
            <w:delText>Les arguments à passer dans la fonction sont un vecteur sans duplicates et un vecteur avec les duplicates.  Une double boucle est utilisée pour calculer le nombre de fois où on retrouve une instance de variable du premier vecteur dans le deuxième vecteur. La fonction retourne le total pour instance du premier vecteur dans un vecteur appelé « Total_occurence ».</w:delText>
          </w:r>
        </w:del>
      </w:moveTo>
      <w:moveToRangeEnd w:id="318"/>
    </w:p>
    <w:p w14:paraId="5B6AEC12" w14:textId="0D77D3D3" w:rsidR="008609D9" w:rsidRDefault="00332513" w:rsidP="008609D9">
      <w:pPr>
        <w:pStyle w:val="Paragraphedeliste"/>
        <w:numPr>
          <w:ilvl w:val="0"/>
          <w:numId w:val="11"/>
        </w:numPr>
        <w:rPr>
          <w:ins w:id="324" w:author="Tatiana M." w:date="2016-10-16T15:38:00Z"/>
          <w:lang w:val="fr-CA"/>
        </w:rPr>
        <w:pPrChange w:id="325" w:author="Tatiana M." w:date="2016-10-16T15:37:00Z">
          <w:pPr/>
        </w:pPrChange>
      </w:pPr>
      <w:proofErr w:type="spellStart"/>
      <w:ins w:id="326" w:author="Tatiana M." w:date="2016-10-16T15:38:00Z">
        <w:r>
          <w:rPr>
            <w:lang w:val="fr-CA"/>
          </w:rPr>
          <w:t>afficher_map</w:t>
        </w:r>
      </w:ins>
      <w:proofErr w:type="spellEnd"/>
      <w:ins w:id="327" w:author="Tatiana M." w:date="2016-10-16T15:40:00Z">
        <w:r>
          <w:rPr>
            <w:lang w:val="fr-CA"/>
          </w:rPr>
          <w:t> </w:t>
        </w:r>
      </w:ins>
      <w:ins w:id="328" w:author="Tatiana M." w:date="2016-10-16T15:38:00Z">
        <w:r>
          <w:rPr>
            <w:lang w:val="fr-CA"/>
          </w:rPr>
          <w:t>:</w:t>
        </w:r>
      </w:ins>
      <w:ins w:id="329" w:author="Tatiana M." w:date="2016-10-16T15:40:00Z">
        <w:r>
          <w:rPr>
            <w:lang w:val="fr-CA"/>
          </w:rPr>
          <w:t xml:space="preserve"> </w:t>
        </w:r>
      </w:ins>
      <w:moveToRangeStart w:id="330" w:author="Tatiana M." w:date="2016-10-16T15:40:00Z" w:name="move464395728"/>
      <w:moveTo w:id="331" w:author="Tatiana M." w:date="2016-10-16T15:40:00Z">
        <w:del w:id="332" w:author="Tatiana M." w:date="2016-10-16T15:41:00Z">
          <w:r w:rsidDel="00332513">
            <w:rPr>
              <w:lang w:val="fr-CA"/>
            </w:rPr>
            <w:delText>Cette fonction a pour but de retourner un map</w:delText>
          </w:r>
        </w:del>
      </w:moveTo>
      <w:ins w:id="333" w:author="Tatiana M." w:date="2016-10-16T15:41:00Z">
        <w:r>
          <w:rPr>
            <w:lang w:val="fr-CA"/>
          </w:rPr>
          <w:t>Retourne une carte</w:t>
        </w:r>
      </w:ins>
      <w:moveTo w:id="334" w:author="Tatiana M." w:date="2016-10-16T15:40:00Z">
        <w:r>
          <w:rPr>
            <w:lang w:val="fr-CA"/>
          </w:rPr>
          <w:t xml:space="preserve"> avec les </w:t>
        </w:r>
        <w:del w:id="335" w:author="Tatiana M." w:date="2016-10-16T15:41:00Z">
          <w:r w:rsidDel="00332513">
            <w:rPr>
              <w:lang w:val="fr-CA"/>
            </w:rPr>
            <w:delText>coordonées</w:delText>
          </w:r>
        </w:del>
        <w:ins w:id="336" w:author="Tatiana M." w:date="2016-10-16T15:41:00Z">
          <w:r>
            <w:rPr>
              <w:lang w:val="fr-CA"/>
            </w:rPr>
            <w:t>coordonnées</w:t>
          </w:r>
        </w:ins>
        <w:r>
          <w:rPr>
            <w:lang w:val="fr-CA"/>
          </w:rPr>
          <w:t xml:space="preserve"> géographique</w:t>
        </w:r>
      </w:moveTo>
      <w:ins w:id="337" w:author="Tatiana M." w:date="2016-10-16T15:41:00Z">
        <w:r>
          <w:rPr>
            <w:lang w:val="fr-CA"/>
          </w:rPr>
          <w:t>s</w:t>
        </w:r>
      </w:ins>
      <w:moveTo w:id="338" w:author="Tatiana M." w:date="2016-10-16T15:40:00Z">
        <w:del w:id="339" w:author="Tatiana M." w:date="2016-10-16T15:41:00Z">
          <w:r w:rsidDel="00332513">
            <w:rPr>
              <w:lang w:val="fr-CA"/>
            </w:rPr>
            <w:delText xml:space="preserve"> de chaque valeur dans un vecteur de type «String »</w:delText>
          </w:r>
        </w:del>
      </w:moveTo>
      <w:moveToRangeEnd w:id="330"/>
      <w:ins w:id="340" w:author="Tatiana M." w:date="2016-10-16T15:41:00Z">
        <w:r>
          <w:rPr>
            <w:lang w:val="fr-CA"/>
          </w:rPr>
          <w:t>.</w:t>
        </w:r>
      </w:ins>
    </w:p>
    <w:p w14:paraId="58E4333F" w14:textId="714B27C6" w:rsidR="008609D9" w:rsidRDefault="00332513" w:rsidP="00332513">
      <w:pPr>
        <w:pStyle w:val="Paragraphedeliste"/>
        <w:numPr>
          <w:ilvl w:val="0"/>
          <w:numId w:val="11"/>
        </w:numPr>
        <w:rPr>
          <w:ins w:id="341" w:author="Tatiana M." w:date="2016-10-16T15:38:00Z"/>
          <w:lang w:val="fr-CA"/>
        </w:rPr>
        <w:pPrChange w:id="342" w:author="Tatiana M." w:date="2016-10-16T15:37:00Z">
          <w:pPr/>
        </w:pPrChange>
      </w:pPr>
      <w:proofErr w:type="spellStart"/>
      <w:ins w:id="343" w:author="Tatiana M." w:date="2016-10-16T15:38:00Z">
        <w:r w:rsidRPr="00332513">
          <w:rPr>
            <w:lang w:val="fr-CA"/>
          </w:rPr>
          <w:t>fix_country_name</w:t>
        </w:r>
      </w:ins>
      <w:proofErr w:type="spellEnd"/>
      <w:ins w:id="344" w:author="Tatiana M." w:date="2016-10-16T15:40:00Z">
        <w:r>
          <w:rPr>
            <w:lang w:val="fr-CA"/>
          </w:rPr>
          <w:t> : Retourne le bon nom de chaque pays.</w:t>
        </w:r>
      </w:ins>
    </w:p>
    <w:p w14:paraId="47A4BCBD" w14:textId="6D2678FA" w:rsidR="00332513" w:rsidRDefault="00332513" w:rsidP="00332513">
      <w:pPr>
        <w:pStyle w:val="Paragraphedeliste"/>
        <w:numPr>
          <w:ilvl w:val="0"/>
          <w:numId w:val="11"/>
        </w:numPr>
        <w:rPr>
          <w:ins w:id="345" w:author="Tatiana M." w:date="2016-10-16T15:38:00Z"/>
          <w:lang w:val="fr-CA"/>
        </w:rPr>
        <w:pPrChange w:id="346" w:author="Tatiana M." w:date="2016-10-16T15:37:00Z">
          <w:pPr/>
        </w:pPrChange>
      </w:pPr>
      <w:proofErr w:type="spellStart"/>
      <w:ins w:id="347" w:author="Tatiana M." w:date="2016-10-16T15:38:00Z">
        <w:r w:rsidRPr="00332513">
          <w:rPr>
            <w:lang w:val="fr-CA"/>
          </w:rPr>
          <w:t>get_surface</w:t>
        </w:r>
      </w:ins>
      <w:proofErr w:type="spellEnd"/>
      <w:ins w:id="348" w:author="Tatiana M." w:date="2016-10-16T15:42:00Z">
        <w:r>
          <w:rPr>
            <w:lang w:val="fr-CA"/>
          </w:rPr>
          <w:t xml:space="preserve"> : Retourne </w:t>
        </w:r>
      </w:ins>
      <w:ins w:id="349" w:author="Tatiana M." w:date="2016-10-16T15:44:00Z">
        <w:r>
          <w:rPr>
            <w:lang w:val="fr-CA"/>
          </w:rPr>
          <w:t>« </w:t>
        </w:r>
      </w:ins>
      <w:proofErr w:type="spellStart"/>
      <w:ins w:id="350" w:author="Tatiana M." w:date="2016-10-16T15:42:00Z">
        <w:r>
          <w:rPr>
            <w:lang w:val="fr-CA"/>
          </w:rPr>
          <w:t>Sea</w:t>
        </w:r>
        <w:proofErr w:type="spellEnd"/>
        <w:r>
          <w:rPr>
            <w:lang w:val="fr-CA"/>
          </w:rPr>
          <w:t> » or « Land » selon l</w:t>
        </w:r>
      </w:ins>
      <w:ins w:id="351" w:author="Tatiana M." w:date="2016-10-16T15:43:00Z">
        <w:r w:rsidRPr="00332513">
          <w:rPr>
            <w:lang w:val="fr-CA"/>
            <w:rPrChange w:id="352" w:author="Tatiana M." w:date="2016-10-16T15:43:00Z">
              <w:rPr>
                <w:lang w:val="en-US"/>
              </w:rPr>
            </w:rPrChange>
          </w:rPr>
          <w:t>’endroit.</w:t>
        </w:r>
      </w:ins>
    </w:p>
    <w:p w14:paraId="78894524" w14:textId="5894CFC9" w:rsidR="00332513" w:rsidRPr="00332513" w:rsidRDefault="00332513" w:rsidP="00332513">
      <w:pPr>
        <w:pStyle w:val="Paragraphedeliste"/>
        <w:numPr>
          <w:ilvl w:val="0"/>
          <w:numId w:val="11"/>
        </w:numPr>
        <w:rPr>
          <w:ins w:id="353" w:author="Tatiana M." w:date="2016-10-16T15:39:00Z"/>
          <w:lang w:val="en-US"/>
          <w:rPrChange w:id="354" w:author="Tatiana M." w:date="2016-10-16T15:43:00Z">
            <w:rPr>
              <w:ins w:id="355" w:author="Tatiana M." w:date="2016-10-16T15:39:00Z"/>
              <w:lang w:val="fr-CA"/>
            </w:rPr>
          </w:rPrChange>
        </w:rPr>
        <w:pPrChange w:id="356" w:author="Tatiana M." w:date="2016-10-16T15:37:00Z">
          <w:pPr/>
        </w:pPrChange>
      </w:pPr>
      <w:proofErr w:type="spellStart"/>
      <w:ins w:id="357" w:author="Tatiana M." w:date="2016-10-16T15:39:00Z">
        <w:r w:rsidRPr="00332513">
          <w:rPr>
            <w:lang w:val="en-US"/>
            <w:rPrChange w:id="358" w:author="Tatiana M." w:date="2016-10-16T15:43:00Z">
              <w:rPr>
                <w:lang w:val="fr-CA"/>
              </w:rPr>
            </w:rPrChange>
          </w:rPr>
          <w:t>get_activity</w:t>
        </w:r>
      </w:ins>
      <w:proofErr w:type="spellEnd"/>
      <w:ins w:id="359" w:author="Tatiana M." w:date="2016-10-16T15:43:00Z">
        <w:r w:rsidRPr="00332513">
          <w:rPr>
            <w:lang w:val="en-US"/>
            <w:rPrChange w:id="360" w:author="Tatiana M." w:date="2016-10-16T15:43:00Z">
              <w:rPr>
                <w:lang w:val="fr-CA"/>
              </w:rPr>
            </w:rPrChange>
          </w:rPr>
          <w:t xml:space="preserve">: </w:t>
        </w:r>
        <w:proofErr w:type="spellStart"/>
        <w:r w:rsidRPr="00332513">
          <w:rPr>
            <w:lang w:val="en-US"/>
            <w:rPrChange w:id="361" w:author="Tatiana M." w:date="2016-10-16T15:43:00Z">
              <w:rPr>
                <w:lang w:val="fr-CA"/>
              </w:rPr>
            </w:rPrChange>
          </w:rPr>
          <w:t>Retourne</w:t>
        </w:r>
        <w:proofErr w:type="spellEnd"/>
        <w:r w:rsidRPr="00332513">
          <w:rPr>
            <w:lang w:val="en-US"/>
            <w:rPrChange w:id="362" w:author="Tatiana M." w:date="2016-10-16T15:43:00Z">
              <w:rPr>
                <w:lang w:val="fr-CA"/>
              </w:rPr>
            </w:rPrChange>
          </w:rPr>
          <w:t xml:space="preserve"> </w:t>
        </w:r>
      </w:ins>
      <w:ins w:id="363" w:author="Tatiana M." w:date="2016-10-16T15:44:00Z">
        <w:r>
          <w:rPr>
            <w:lang w:val="en-US"/>
          </w:rPr>
          <w:t>“</w:t>
        </w:r>
      </w:ins>
      <w:ins w:id="364" w:author="Tatiana M." w:date="2016-10-16T15:43:00Z">
        <w:r w:rsidRPr="00332513">
          <w:rPr>
            <w:lang w:val="en-US"/>
            <w:rPrChange w:id="365" w:author="Tatiana M." w:date="2016-10-16T15:43:00Z">
              <w:rPr>
                <w:lang w:val="fr-CA"/>
              </w:rPr>
            </w:rPrChange>
          </w:rPr>
          <w:t>Training</w:t>
        </w:r>
      </w:ins>
      <w:ins w:id="366" w:author="Tatiana M." w:date="2016-10-16T15:44:00Z">
        <w:r>
          <w:rPr>
            <w:lang w:val="en-US"/>
          </w:rPr>
          <w:t>”</w:t>
        </w:r>
      </w:ins>
      <w:ins w:id="367" w:author="Tatiana M." w:date="2016-10-16T15:43:00Z">
        <w:r w:rsidRPr="00332513">
          <w:rPr>
            <w:lang w:val="en-US"/>
            <w:rPrChange w:id="368" w:author="Tatiana M." w:date="2016-10-16T15:43:00Z">
              <w:rPr>
                <w:lang w:val="fr-CA"/>
              </w:rPr>
            </w:rPrChange>
          </w:rPr>
          <w:t xml:space="preserve"> </w:t>
        </w:r>
        <w:proofErr w:type="spellStart"/>
        <w:r w:rsidRPr="00332513">
          <w:rPr>
            <w:lang w:val="en-US"/>
            <w:rPrChange w:id="369" w:author="Tatiana M." w:date="2016-10-16T15:43:00Z">
              <w:rPr>
                <w:lang w:val="fr-CA"/>
              </w:rPr>
            </w:rPrChange>
          </w:rPr>
          <w:t>ou</w:t>
        </w:r>
        <w:proofErr w:type="spellEnd"/>
        <w:r w:rsidRPr="00332513">
          <w:rPr>
            <w:lang w:val="en-US"/>
            <w:rPrChange w:id="370" w:author="Tatiana M." w:date="2016-10-16T15:43:00Z">
              <w:rPr>
                <w:lang w:val="fr-CA"/>
              </w:rPr>
            </w:rPrChange>
          </w:rPr>
          <w:t xml:space="preserve"> </w:t>
        </w:r>
      </w:ins>
      <w:ins w:id="371" w:author="Tatiana M." w:date="2016-10-16T15:44:00Z">
        <w:r>
          <w:rPr>
            <w:lang w:val="en-US"/>
          </w:rPr>
          <w:t>“</w:t>
        </w:r>
      </w:ins>
      <w:ins w:id="372" w:author="Tatiana M." w:date="2016-10-16T15:43:00Z">
        <w:r>
          <w:rPr>
            <w:lang w:val="en-US"/>
          </w:rPr>
          <w:t xml:space="preserve">No-Training” </w:t>
        </w:r>
        <w:proofErr w:type="spellStart"/>
        <w:r>
          <w:rPr>
            <w:lang w:val="en-US"/>
          </w:rPr>
          <w:t>selon</w:t>
        </w:r>
        <w:proofErr w:type="spellEnd"/>
        <w:r>
          <w:rPr>
            <w:lang w:val="en-US"/>
          </w:rPr>
          <w:t xml:space="preserve"> </w:t>
        </w:r>
        <w:proofErr w:type="spellStart"/>
        <w:r>
          <w:rPr>
            <w:lang w:val="en-US"/>
          </w:rPr>
          <w:t>l’activit</w:t>
        </w:r>
      </w:ins>
      <w:ins w:id="373" w:author="Tatiana M." w:date="2016-10-16T15:44:00Z">
        <w:r>
          <w:rPr>
            <w:lang w:val="en-US"/>
          </w:rPr>
          <w:t>é</w:t>
        </w:r>
        <w:proofErr w:type="spellEnd"/>
        <w:r>
          <w:rPr>
            <w:lang w:val="en-US"/>
          </w:rPr>
          <w:t>.</w:t>
        </w:r>
      </w:ins>
    </w:p>
    <w:p w14:paraId="66C1AFF4" w14:textId="2F0AF311" w:rsidR="00332513" w:rsidRPr="008609D9" w:rsidRDefault="00332513" w:rsidP="00332513">
      <w:pPr>
        <w:pStyle w:val="Paragraphedeliste"/>
        <w:numPr>
          <w:ilvl w:val="0"/>
          <w:numId w:val="11"/>
        </w:numPr>
        <w:rPr>
          <w:lang w:val="fr-CA"/>
          <w:rPrChange w:id="374" w:author="Tatiana M." w:date="2016-10-16T15:37:00Z">
            <w:rPr>
              <w:lang w:val="fr-CA"/>
            </w:rPr>
          </w:rPrChange>
        </w:rPr>
        <w:pPrChange w:id="375" w:author="Tatiana M." w:date="2016-10-16T15:37:00Z">
          <w:pPr/>
        </w:pPrChange>
      </w:pPr>
      <w:proofErr w:type="spellStart"/>
      <w:ins w:id="376" w:author="Tatiana M." w:date="2016-10-16T15:39:00Z">
        <w:r w:rsidRPr="00332513">
          <w:rPr>
            <w:lang w:val="fr-CA"/>
          </w:rPr>
          <w:t>get_survivor_rate</w:t>
        </w:r>
      </w:ins>
      <w:proofErr w:type="spellEnd"/>
      <w:ins w:id="377" w:author="Tatiana M." w:date="2016-10-16T15:44:00Z">
        <w:r w:rsidR="0053554B">
          <w:rPr>
            <w:lang w:val="fr-CA"/>
          </w:rPr>
          <w:t> : Retourne le pourcentage de survit.</w:t>
        </w:r>
      </w:ins>
    </w:p>
    <w:p w14:paraId="0C35B5E5" w14:textId="622E291E" w:rsidR="00F84D69" w:rsidDel="003177B9" w:rsidRDefault="00B73CC4" w:rsidP="00B73CC4">
      <w:pPr>
        <w:pStyle w:val="Titre1"/>
        <w:rPr>
          <w:del w:id="378" w:author="Tatiana M." w:date="2016-10-16T15:44:00Z"/>
          <w:lang w:val="fr-CA"/>
        </w:rPr>
        <w:pPrChange w:id="379" w:author="Tatiana M." w:date="2016-10-16T15:45:00Z">
          <w:pPr>
            <w:jc w:val="both"/>
          </w:pPr>
        </w:pPrChange>
      </w:pPr>
      <w:ins w:id="380" w:author="Tatiana M." w:date="2016-10-16T15:45:00Z">
        <w:r>
          <w:rPr>
            <w:lang w:val="fr-CA"/>
          </w:rPr>
          <w:t xml:space="preserve">Questions et Réponses </w:t>
        </w:r>
      </w:ins>
      <w:del w:id="381" w:author="Tatiana M." w:date="2016-10-16T15:44:00Z">
        <w:r w:rsidR="00500A3B" w:rsidDel="003177B9">
          <w:rPr>
            <w:lang w:val="fr-CA"/>
          </w:rPr>
          <w:delText>L</w:delText>
        </w:r>
        <w:r w:rsidR="005521C1" w:rsidDel="003177B9">
          <w:rPr>
            <w:lang w:val="fr-CA"/>
          </w:rPr>
          <w:delText>a fonction appel</w:delText>
        </w:r>
        <w:r w:rsidR="00E27DFA" w:rsidDel="003177B9">
          <w:rPr>
            <w:lang w:val="fr-CA"/>
          </w:rPr>
          <w:delText>ée « t</w:delText>
        </w:r>
        <w:r w:rsidR="00930B48" w:rsidDel="003177B9">
          <w:rPr>
            <w:lang w:val="fr-CA"/>
          </w:rPr>
          <w:delText xml:space="preserve">rouver_fréquence » a été créée. </w:delText>
        </w:r>
      </w:del>
      <w:moveFromRangeStart w:id="382" w:author="Tatiana M." w:date="2016-10-16T15:39:00Z" w:name="move464395711"/>
      <w:moveFrom w:id="383" w:author="Tatiana M." w:date="2016-10-16T15:39:00Z">
        <w:del w:id="384" w:author="Tatiana M." w:date="2016-10-16T15:44:00Z">
          <w:r w:rsidR="00930B48" w:rsidDel="003177B9">
            <w:rPr>
              <w:lang w:val="fr-CA"/>
            </w:rPr>
            <w:delText>Cette fonction a pour but de retourner la fréquence de chaque ‘’Instance’’ d’</w:delText>
          </w:r>
          <w:r w:rsidR="00D07169" w:rsidDel="003177B9">
            <w:rPr>
              <w:lang w:val="fr-CA"/>
            </w:rPr>
            <w:delText xml:space="preserve">une variable. </w:delText>
          </w:r>
          <w:r w:rsidR="00CF7AA4" w:rsidDel="003177B9">
            <w:rPr>
              <w:lang w:val="fr-CA"/>
            </w:rPr>
            <w:delText>Les arguments à passer dans la fonction sont un vecteur sans duplicates et u</w:delText>
          </w:r>
          <w:r w:rsidR="007D7979" w:rsidDel="003177B9">
            <w:rPr>
              <w:lang w:val="fr-CA"/>
            </w:rPr>
            <w:delText>n vecteur avec les duplicates.  Une double boucle est utilisé</w:delText>
          </w:r>
          <w:r w:rsidR="00F84D69" w:rsidDel="003177B9">
            <w:rPr>
              <w:lang w:val="fr-CA"/>
            </w:rPr>
            <w:delText>e</w:delText>
          </w:r>
          <w:r w:rsidR="007D7979" w:rsidDel="003177B9">
            <w:rPr>
              <w:lang w:val="fr-CA"/>
            </w:rPr>
            <w:delText xml:space="preserve"> pour calculer </w:delText>
          </w:r>
          <w:r w:rsidR="00F84D69" w:rsidDel="003177B9">
            <w:rPr>
              <w:lang w:val="fr-CA"/>
            </w:rPr>
            <w:delText>le nombre de fois où on retrouve une instance de variable du premier vecteur dans le deuxième vecteur. La fonction retourne le total pour instance du premier vecteur dans un vecteur appelé « Total_occurence »</w:delText>
          </w:r>
          <w:r w:rsidR="00B41AF6" w:rsidDel="003177B9">
            <w:rPr>
              <w:lang w:val="fr-CA"/>
            </w:rPr>
            <w:delText xml:space="preserve">. </w:delText>
          </w:r>
        </w:del>
      </w:moveFrom>
      <w:moveFromRangeEnd w:id="382"/>
    </w:p>
    <w:p w14:paraId="0CD7D2AD" w14:textId="2FDA825D" w:rsidR="00F00518" w:rsidDel="003177B9" w:rsidRDefault="00F00518" w:rsidP="00B73CC4">
      <w:pPr>
        <w:pStyle w:val="Titre1"/>
        <w:rPr>
          <w:del w:id="385" w:author="Tatiana M." w:date="2016-10-16T15:44:00Z"/>
          <w:lang w:val="fr-CA"/>
        </w:rPr>
        <w:pPrChange w:id="386" w:author="Tatiana M." w:date="2016-10-16T15:45:00Z">
          <w:pPr/>
        </w:pPrChange>
      </w:pPr>
      <w:del w:id="387" w:author="Tatiana M." w:date="2016-10-16T15:44:00Z">
        <w:r w:rsidDel="003177B9">
          <w:rPr>
            <w:lang w:val="fr-CA"/>
          </w:rPr>
          <w:delText xml:space="preserve">La fonction appelée « afficher_map » a été créée. </w:delText>
        </w:r>
      </w:del>
      <w:moveFromRangeStart w:id="388" w:author="Tatiana M." w:date="2016-10-16T15:40:00Z" w:name="move464395728"/>
      <w:moveFrom w:id="389" w:author="Tatiana M." w:date="2016-10-16T15:40:00Z">
        <w:del w:id="390" w:author="Tatiana M." w:date="2016-10-16T15:44:00Z">
          <w:r w:rsidDel="003177B9">
            <w:rPr>
              <w:lang w:val="fr-CA"/>
            </w:rPr>
            <w:delText>Cette fonction a pour but de retourner un map avec les coordonées géographique de chaque valeur dans un vecteur de type «String »</w:delText>
          </w:r>
        </w:del>
      </w:moveFrom>
      <w:moveFromRangeEnd w:id="388"/>
    </w:p>
    <w:p w14:paraId="534A23F7" w14:textId="1FEC466E" w:rsidR="00B41AF6" w:rsidRDefault="00B73CC4" w:rsidP="00B73CC4">
      <w:pPr>
        <w:pStyle w:val="Titre1"/>
        <w:rPr>
          <w:lang w:val="fr-CA"/>
        </w:rPr>
        <w:pPrChange w:id="391" w:author="Tatiana M." w:date="2016-10-16T15:45:00Z">
          <w:pPr/>
        </w:pPrChange>
      </w:pPr>
      <w:ins w:id="392" w:author="Tatiana M." w:date="2016-10-16T15:45:00Z">
        <w:r>
          <w:rPr>
            <w:lang w:val="fr-CA"/>
          </w:rPr>
          <w:t>:</w:t>
        </w:r>
      </w:ins>
    </w:p>
    <w:p w14:paraId="62CA44EF" w14:textId="422267CA" w:rsidR="00B41AF6" w:rsidRDefault="00B41AF6" w:rsidP="001761DA">
      <w:pPr>
        <w:pStyle w:val="Titre2"/>
        <w:rPr>
          <w:lang w:val="fr-CA"/>
        </w:rPr>
        <w:pPrChange w:id="393" w:author="Tatiana M." w:date="2016-10-16T15:57:00Z">
          <w:pPr/>
        </w:pPrChange>
      </w:pPr>
      <w:r>
        <w:rPr>
          <w:lang w:val="fr-CA"/>
        </w:rPr>
        <w:t>« Le nombre de crashs à travers le temps »</w:t>
      </w:r>
    </w:p>
    <w:p w14:paraId="5E8CB750" w14:textId="31625CCD" w:rsidR="00C35AF7" w:rsidRDefault="00B41AF6" w:rsidP="005F6DA0">
      <w:pPr>
        <w:rPr>
          <w:lang w:val="fr-CA"/>
        </w:rPr>
      </w:pPr>
      <w:r>
        <w:rPr>
          <w:lang w:val="fr-CA"/>
        </w:rPr>
        <w:t xml:space="preserve">Pour la question #, « Le nombre de crashs à travers le temps », </w:t>
      </w:r>
      <w:r w:rsidR="00C35AF7">
        <w:rPr>
          <w:lang w:val="fr-CA"/>
        </w:rPr>
        <w:t>l’étape de préparation des donné</w:t>
      </w:r>
      <w:r w:rsidR="005F6DA0">
        <w:rPr>
          <w:lang w:val="fr-CA"/>
        </w:rPr>
        <w:t>es inclut les étapes suivantes :</w:t>
      </w:r>
    </w:p>
    <w:p w14:paraId="2061BD06" w14:textId="77777777" w:rsidR="005F6DA0" w:rsidRDefault="005F6DA0" w:rsidP="005F6DA0">
      <w:pPr>
        <w:pStyle w:val="Paragraphedeliste"/>
        <w:numPr>
          <w:ilvl w:val="0"/>
          <w:numId w:val="2"/>
        </w:numPr>
        <w:rPr>
          <w:lang w:val="fr-CA"/>
        </w:rPr>
      </w:pPr>
      <w:commentRangeStart w:id="394"/>
      <w:r>
        <w:rPr>
          <w:lang w:val="fr-CA"/>
        </w:rPr>
        <w:lastRenderedPageBreak/>
        <w:t xml:space="preserve">Extraction de l’année (les 4 derniers caractères) de la variable « Date » à l’aide de la fonction </w:t>
      </w:r>
      <w:proofErr w:type="spellStart"/>
      <w:r>
        <w:rPr>
          <w:lang w:val="fr-CA"/>
        </w:rPr>
        <w:t>substr</w:t>
      </w:r>
      <w:proofErr w:type="spellEnd"/>
      <w:r>
        <w:rPr>
          <w:lang w:val="fr-CA"/>
        </w:rPr>
        <w:t xml:space="preserve"> et application de ce vecteur a la variable à « </w:t>
      </w:r>
      <w:proofErr w:type="spellStart"/>
      <w:r>
        <w:rPr>
          <w:lang w:val="fr-CA"/>
        </w:rPr>
        <w:t>Annee</w:t>
      </w:r>
      <w:proofErr w:type="spellEnd"/>
      <w:r>
        <w:rPr>
          <w:lang w:val="fr-CA"/>
        </w:rPr>
        <w:t> »</w:t>
      </w:r>
    </w:p>
    <w:p w14:paraId="2A7DA652" w14:textId="1E5AF2B7" w:rsidR="005F6DA0" w:rsidRDefault="005F6DA0" w:rsidP="005F6DA0">
      <w:pPr>
        <w:pStyle w:val="Paragraphedeliste"/>
        <w:numPr>
          <w:ilvl w:val="0"/>
          <w:numId w:val="2"/>
        </w:numPr>
        <w:rPr>
          <w:lang w:val="fr-CA"/>
        </w:rPr>
      </w:pPr>
      <w:proofErr w:type="spellStart"/>
      <w:r>
        <w:rPr>
          <w:lang w:val="fr-CA"/>
        </w:rPr>
        <w:t>Combination</w:t>
      </w:r>
      <w:proofErr w:type="spellEnd"/>
      <w:r>
        <w:rPr>
          <w:lang w:val="fr-CA"/>
        </w:rPr>
        <w:t xml:space="preserve"> du vecteur appelé « </w:t>
      </w:r>
      <w:proofErr w:type="spellStart"/>
      <w:r>
        <w:rPr>
          <w:lang w:val="fr-CA"/>
        </w:rPr>
        <w:t>Annee</w:t>
      </w:r>
      <w:proofErr w:type="spellEnd"/>
      <w:r>
        <w:rPr>
          <w:lang w:val="fr-CA"/>
        </w:rPr>
        <w:t> »  et d’une partie du jeu de données initial a  « </w:t>
      </w:r>
      <w:proofErr w:type="spellStart"/>
      <w:r>
        <w:rPr>
          <w:lang w:val="fr-CA"/>
        </w:rPr>
        <w:t>table_temporaire</w:t>
      </w:r>
      <w:proofErr w:type="spellEnd"/>
      <w:r>
        <w:rPr>
          <w:lang w:val="fr-CA"/>
        </w:rPr>
        <w:t xml:space="preserve"> » à l’aide de la fonction </w:t>
      </w:r>
      <w:proofErr w:type="spellStart"/>
      <w:r>
        <w:rPr>
          <w:lang w:val="fr-CA"/>
        </w:rPr>
        <w:t>cbind</w:t>
      </w:r>
      <w:proofErr w:type="spellEnd"/>
      <w:r>
        <w:rPr>
          <w:lang w:val="fr-CA"/>
        </w:rPr>
        <w:t xml:space="preserve">. </w:t>
      </w:r>
    </w:p>
    <w:p w14:paraId="0A0C8BC6" w14:textId="43BAF8AD" w:rsidR="005F6DA0" w:rsidRDefault="00646BFC" w:rsidP="005F6DA0">
      <w:pPr>
        <w:pStyle w:val="Paragraphedeliste"/>
        <w:numPr>
          <w:ilvl w:val="0"/>
          <w:numId w:val="2"/>
        </w:numPr>
        <w:rPr>
          <w:lang w:val="fr-CA"/>
        </w:rPr>
      </w:pPr>
      <w:r>
        <w:rPr>
          <w:lang w:val="fr-CA"/>
        </w:rPr>
        <w:t>Appel de la fonction « </w:t>
      </w:r>
      <w:proofErr w:type="spellStart"/>
      <w:r>
        <w:rPr>
          <w:lang w:val="fr-CA"/>
        </w:rPr>
        <w:t>trouver_frequence</w:t>
      </w:r>
      <w:proofErr w:type="spellEnd"/>
      <w:r>
        <w:rPr>
          <w:lang w:val="fr-CA"/>
        </w:rPr>
        <w:t xml:space="preserve"> » et application du </w:t>
      </w:r>
      <w:proofErr w:type="spellStart"/>
      <w:r>
        <w:rPr>
          <w:lang w:val="fr-CA"/>
        </w:rPr>
        <w:t>resultat</w:t>
      </w:r>
      <w:proofErr w:type="spellEnd"/>
      <w:r>
        <w:rPr>
          <w:lang w:val="fr-CA"/>
        </w:rPr>
        <w:t xml:space="preserve"> à la variable « x »</w:t>
      </w:r>
    </w:p>
    <w:p w14:paraId="7F98CE14" w14:textId="43231887" w:rsidR="007E7DEE" w:rsidRDefault="00C54136" w:rsidP="007E7DEE">
      <w:pPr>
        <w:pStyle w:val="Paragraphedeliste"/>
        <w:numPr>
          <w:ilvl w:val="0"/>
          <w:numId w:val="2"/>
        </w:numPr>
        <w:rPr>
          <w:lang w:val="fr-CA"/>
        </w:rPr>
      </w:pPr>
      <w:r>
        <w:rPr>
          <w:lang w:val="fr-CA"/>
        </w:rPr>
        <w:t xml:space="preserve">Création d’un </w:t>
      </w:r>
      <w:proofErr w:type="spellStart"/>
      <w:r>
        <w:rPr>
          <w:lang w:val="fr-CA"/>
        </w:rPr>
        <w:t>data.frame</w:t>
      </w:r>
      <w:proofErr w:type="spellEnd"/>
      <w:r w:rsidR="00BF03B9">
        <w:rPr>
          <w:lang w:val="fr-CA"/>
        </w:rPr>
        <w:t xml:space="preserve"> appelé « </w:t>
      </w:r>
      <w:proofErr w:type="spellStart"/>
      <w:r w:rsidR="00BF03B9">
        <w:rPr>
          <w:lang w:val="fr-CA"/>
        </w:rPr>
        <w:t>table_occurence_annee</w:t>
      </w:r>
      <w:proofErr w:type="spellEnd"/>
      <w:r w:rsidR="00BF03B9">
        <w:rPr>
          <w:lang w:val="fr-CA"/>
        </w:rPr>
        <w:t> »</w:t>
      </w:r>
      <w:r>
        <w:rPr>
          <w:lang w:val="fr-CA"/>
        </w:rPr>
        <w:t xml:space="preserve"> avec « x » (vecteur de fréquence des dates) et le vecteur d’</w:t>
      </w:r>
      <w:r w:rsidR="007E7DEE">
        <w:rPr>
          <w:lang w:val="fr-CA"/>
        </w:rPr>
        <w:t xml:space="preserve">années sans </w:t>
      </w:r>
      <w:proofErr w:type="spellStart"/>
      <w:r w:rsidR="007E7DEE">
        <w:rPr>
          <w:lang w:val="fr-CA"/>
        </w:rPr>
        <w:t>duplicats</w:t>
      </w:r>
      <w:proofErr w:type="spellEnd"/>
    </w:p>
    <w:p w14:paraId="7A73AF90" w14:textId="71DCAEA3" w:rsidR="007E7DEE" w:rsidRDefault="007E7DEE" w:rsidP="007E7DEE">
      <w:pPr>
        <w:pStyle w:val="Paragraphedeliste"/>
        <w:numPr>
          <w:ilvl w:val="0"/>
          <w:numId w:val="2"/>
        </w:numPr>
        <w:rPr>
          <w:lang w:val="fr-CA"/>
        </w:rPr>
      </w:pPr>
      <w:r>
        <w:rPr>
          <w:lang w:val="fr-CA"/>
        </w:rPr>
        <w:t xml:space="preserve">Nomination des colonnes du </w:t>
      </w:r>
      <w:proofErr w:type="spellStart"/>
      <w:r>
        <w:rPr>
          <w:lang w:val="fr-CA"/>
        </w:rPr>
        <w:t>data.frame</w:t>
      </w:r>
      <w:proofErr w:type="spellEnd"/>
    </w:p>
    <w:p w14:paraId="1C659999" w14:textId="42AB7F9A" w:rsidR="00293515" w:rsidRDefault="007E7DEE" w:rsidP="00293515">
      <w:pPr>
        <w:pStyle w:val="Paragraphedeliste"/>
        <w:numPr>
          <w:ilvl w:val="0"/>
          <w:numId w:val="2"/>
        </w:numPr>
        <w:rPr>
          <w:lang w:val="fr-CA"/>
        </w:rPr>
      </w:pPr>
      <w:r>
        <w:rPr>
          <w:lang w:val="fr-CA"/>
        </w:rPr>
        <w:t>Ordonne « </w:t>
      </w:r>
      <w:proofErr w:type="spellStart"/>
      <w:r>
        <w:rPr>
          <w:lang w:val="fr-CA"/>
        </w:rPr>
        <w:t>table_occurence_annee</w:t>
      </w:r>
      <w:proofErr w:type="spellEnd"/>
      <w:r>
        <w:rPr>
          <w:lang w:val="fr-CA"/>
        </w:rPr>
        <w:t> »</w:t>
      </w:r>
      <w:r w:rsidR="00293515">
        <w:rPr>
          <w:lang w:val="fr-CA"/>
        </w:rPr>
        <w:t xml:space="preserve"> en ordre croissant par date</w:t>
      </w:r>
      <w:commentRangeEnd w:id="394"/>
      <w:r w:rsidR="00A605F8">
        <w:rPr>
          <w:rStyle w:val="Marquedecommentaire"/>
        </w:rPr>
        <w:commentReference w:id="394"/>
      </w:r>
    </w:p>
    <w:p w14:paraId="33FB16EE" w14:textId="0B000DD3" w:rsidR="00293515" w:rsidRDefault="00293515" w:rsidP="00293515">
      <w:pPr>
        <w:rPr>
          <w:lang w:val="fr-CA"/>
        </w:rPr>
      </w:pPr>
      <w:r>
        <w:rPr>
          <w:lang w:val="fr-CA"/>
        </w:rPr>
        <w:t>Étape final :</w:t>
      </w:r>
    </w:p>
    <w:p w14:paraId="36558C9C" w14:textId="2B6B5208" w:rsidR="00293515" w:rsidRDefault="00293515" w:rsidP="00293515">
      <w:pPr>
        <w:rPr>
          <w:lang w:val="fr-CA"/>
        </w:rPr>
      </w:pPr>
      <w:r>
        <w:rPr>
          <w:lang w:val="fr-CA"/>
        </w:rPr>
        <w:t xml:space="preserve">Affichage du nombre de crashs par année à travers le temps </w:t>
      </w:r>
      <w:r w:rsidR="00F97E65">
        <w:rPr>
          <w:lang w:val="fr-CA"/>
        </w:rPr>
        <w:t>à l’aide de la fonction « plot »</w:t>
      </w:r>
    </w:p>
    <w:p w14:paraId="0478DAB7" w14:textId="322D1D78" w:rsidR="00F97E65" w:rsidRDefault="009D04BF" w:rsidP="00293515">
      <w:pPr>
        <w:rPr>
          <w:lang w:val="fr-CA"/>
        </w:rPr>
      </w:pPr>
      <w:r>
        <w:rPr>
          <w:noProof/>
          <w:lang w:val="en-US"/>
        </w:rPr>
        <w:drawing>
          <wp:inline distT="0" distB="0" distL="0" distR="0" wp14:anchorId="725E9AB8" wp14:editId="05264DE4">
            <wp:extent cx="5943600" cy="2797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2986C480" w14:textId="77777777" w:rsidR="009D04BF" w:rsidRDefault="009D04BF" w:rsidP="00293515">
      <w:pPr>
        <w:rPr>
          <w:lang w:val="fr-CA"/>
        </w:rPr>
      </w:pPr>
    </w:p>
    <w:p w14:paraId="7E0EF6B2" w14:textId="0906D86F" w:rsidR="009D04BF" w:rsidRDefault="009D04BF" w:rsidP="00293515">
      <w:pPr>
        <w:rPr>
          <w:lang w:val="fr-CA"/>
        </w:rPr>
      </w:pPr>
      <w:r>
        <w:rPr>
          <w:lang w:val="fr-CA"/>
        </w:rPr>
        <w:t xml:space="preserve">Conclusion : </w:t>
      </w:r>
    </w:p>
    <w:p w14:paraId="25476D02" w14:textId="284543D9" w:rsidR="00F9787E" w:rsidRDefault="00F9787E" w:rsidP="00293515">
      <w:pPr>
        <w:rPr>
          <w:lang w:val="fr-CA"/>
        </w:rPr>
      </w:pPr>
    </w:p>
    <w:p w14:paraId="7DB086D4" w14:textId="77777777" w:rsidR="00F00518" w:rsidRDefault="00F00518" w:rsidP="00293515">
      <w:pPr>
        <w:rPr>
          <w:lang w:val="fr-CA"/>
        </w:rPr>
      </w:pPr>
    </w:p>
    <w:p w14:paraId="65EF4C0C" w14:textId="70B5C167" w:rsidR="00F9787E" w:rsidRDefault="00F9787E" w:rsidP="001761DA">
      <w:pPr>
        <w:pStyle w:val="Titre2"/>
        <w:rPr>
          <w:lang w:val="fr-CA"/>
        </w:rPr>
        <w:pPrChange w:id="395" w:author="Tatiana M." w:date="2016-10-16T15:57:00Z">
          <w:pPr/>
        </w:pPrChange>
      </w:pPr>
      <w:r>
        <w:rPr>
          <w:lang w:val="fr-CA"/>
        </w:rPr>
        <w:t>« Nombre de fatalités </w:t>
      </w:r>
      <w:r w:rsidR="00F00518">
        <w:rPr>
          <w:lang w:val="fr-CA"/>
        </w:rPr>
        <w:t>par année à travers le temps</w:t>
      </w:r>
      <w:r>
        <w:rPr>
          <w:lang w:val="fr-CA"/>
        </w:rPr>
        <w:t xml:space="preserve">» </w:t>
      </w:r>
    </w:p>
    <w:p w14:paraId="54950434" w14:textId="4EEFD696" w:rsidR="00F9787E" w:rsidRDefault="00C9246F" w:rsidP="00293515">
      <w:pPr>
        <w:rPr>
          <w:lang w:val="fr-CA"/>
        </w:rPr>
      </w:pPr>
      <w:r>
        <w:rPr>
          <w:lang w:val="fr-CA"/>
        </w:rPr>
        <w:t xml:space="preserve">Pour la question </w:t>
      </w:r>
      <w:proofErr w:type="gramStart"/>
      <w:r>
        <w:rPr>
          <w:lang w:val="fr-CA"/>
        </w:rPr>
        <w:t># ,</w:t>
      </w:r>
      <w:proofErr w:type="gramEnd"/>
      <w:r>
        <w:rPr>
          <w:lang w:val="fr-CA"/>
        </w:rPr>
        <w:t xml:space="preserve"> le nombre </w:t>
      </w:r>
      <w:r w:rsidR="00A65239">
        <w:rPr>
          <w:lang w:val="fr-CA"/>
        </w:rPr>
        <w:t xml:space="preserve">de fatalités à travers le temps, la préparation des données inclut les étapes suivantes : </w:t>
      </w:r>
    </w:p>
    <w:p w14:paraId="1D418253" w14:textId="6D2E1B70" w:rsidR="00835E15" w:rsidRDefault="00835E15" w:rsidP="00835E15">
      <w:pPr>
        <w:pStyle w:val="Paragraphedeliste"/>
        <w:numPr>
          <w:ilvl w:val="0"/>
          <w:numId w:val="3"/>
        </w:numPr>
        <w:rPr>
          <w:lang w:val="fr-CA"/>
        </w:rPr>
      </w:pPr>
      <w:commentRangeStart w:id="396"/>
      <w:r>
        <w:rPr>
          <w:lang w:val="fr-CA"/>
        </w:rPr>
        <w:t xml:space="preserve">Création d’un </w:t>
      </w:r>
      <w:proofErr w:type="spellStart"/>
      <w:r>
        <w:rPr>
          <w:lang w:val="fr-CA"/>
        </w:rPr>
        <w:t>data.frame</w:t>
      </w:r>
      <w:proofErr w:type="spellEnd"/>
      <w:r>
        <w:rPr>
          <w:lang w:val="fr-CA"/>
        </w:rPr>
        <w:t xml:space="preserve"> avec quelques colonnes du jeu de données initiales et</w:t>
      </w:r>
      <w:r w:rsidR="00F00518">
        <w:rPr>
          <w:lang w:val="fr-CA"/>
        </w:rPr>
        <w:t xml:space="preserve"> les années</w:t>
      </w:r>
    </w:p>
    <w:p w14:paraId="06726234" w14:textId="662D3E22" w:rsidR="00F00518" w:rsidRDefault="00F00518" w:rsidP="00835E15">
      <w:pPr>
        <w:pStyle w:val="Paragraphedeliste"/>
        <w:numPr>
          <w:ilvl w:val="0"/>
          <w:numId w:val="3"/>
        </w:numPr>
        <w:rPr>
          <w:lang w:val="fr-CA"/>
        </w:rPr>
      </w:pPr>
      <w:r>
        <w:rPr>
          <w:lang w:val="fr-CA"/>
        </w:rPr>
        <w:t xml:space="preserve">La définition du nom des colonnes du </w:t>
      </w:r>
      <w:proofErr w:type="spellStart"/>
      <w:r>
        <w:rPr>
          <w:lang w:val="fr-CA"/>
        </w:rPr>
        <w:t>data.frame</w:t>
      </w:r>
      <w:proofErr w:type="spellEnd"/>
      <w:r>
        <w:rPr>
          <w:lang w:val="fr-CA"/>
        </w:rPr>
        <w:t xml:space="preserve"> appelé </w:t>
      </w:r>
      <w:proofErr w:type="spellStart"/>
      <w:r>
        <w:rPr>
          <w:lang w:val="fr-CA"/>
        </w:rPr>
        <w:t>table_de_fatalites_par_annee</w:t>
      </w:r>
      <w:proofErr w:type="spellEnd"/>
    </w:p>
    <w:p w14:paraId="36EE11CA" w14:textId="28ACC087" w:rsidR="00F00518" w:rsidRDefault="00F00518" w:rsidP="00835E15">
      <w:pPr>
        <w:pStyle w:val="Paragraphedeliste"/>
        <w:numPr>
          <w:ilvl w:val="0"/>
          <w:numId w:val="3"/>
        </w:numPr>
        <w:rPr>
          <w:lang w:val="fr-CA"/>
        </w:rPr>
      </w:pPr>
      <w:r>
        <w:rPr>
          <w:lang w:val="fr-CA"/>
        </w:rPr>
        <w:t xml:space="preserve">Utilisation d’une boucle pour trouver la somme </w:t>
      </w:r>
      <w:proofErr w:type="gramStart"/>
      <w:r>
        <w:rPr>
          <w:lang w:val="fr-CA"/>
        </w:rPr>
        <w:t>du nombres</w:t>
      </w:r>
      <w:proofErr w:type="gramEnd"/>
      <w:r>
        <w:rPr>
          <w:lang w:val="fr-CA"/>
        </w:rPr>
        <w:t xml:space="preserve"> de fatalités pour chaque année</w:t>
      </w:r>
    </w:p>
    <w:p w14:paraId="216E89E4" w14:textId="69E7A968" w:rsidR="00F00518" w:rsidRDefault="00F00518" w:rsidP="00835E15">
      <w:pPr>
        <w:pStyle w:val="Paragraphedeliste"/>
        <w:numPr>
          <w:ilvl w:val="0"/>
          <w:numId w:val="3"/>
        </w:numPr>
        <w:rPr>
          <w:lang w:val="fr-CA"/>
        </w:rPr>
      </w:pPr>
      <w:r>
        <w:rPr>
          <w:lang w:val="fr-CA"/>
        </w:rPr>
        <w:t xml:space="preserve">L’avant-dernière étape de préparation des données implique la création d’un </w:t>
      </w:r>
      <w:proofErr w:type="spellStart"/>
      <w:r>
        <w:rPr>
          <w:lang w:val="fr-CA"/>
        </w:rPr>
        <w:t>data.frame</w:t>
      </w:r>
      <w:proofErr w:type="spellEnd"/>
      <w:r>
        <w:rPr>
          <w:lang w:val="fr-CA"/>
        </w:rPr>
        <w:t xml:space="preserve"> avec chaque valeur de somme par années et les années</w:t>
      </w:r>
    </w:p>
    <w:p w14:paraId="425153E4" w14:textId="5EDC2749" w:rsidR="00F00518" w:rsidRDefault="00F00518" w:rsidP="00835E15">
      <w:pPr>
        <w:pStyle w:val="Paragraphedeliste"/>
        <w:numPr>
          <w:ilvl w:val="0"/>
          <w:numId w:val="3"/>
        </w:numPr>
        <w:rPr>
          <w:lang w:val="fr-CA"/>
        </w:rPr>
      </w:pPr>
      <w:r>
        <w:rPr>
          <w:lang w:val="fr-CA"/>
        </w:rPr>
        <w:lastRenderedPageBreak/>
        <w:t>La dernière étape de préparation des données comprend la création d’un graphique à l’aide la fonction « plot »</w:t>
      </w:r>
      <w:commentRangeEnd w:id="396"/>
      <w:r w:rsidR="00CF5DAC">
        <w:rPr>
          <w:rStyle w:val="Marquedecommentaire"/>
        </w:rPr>
        <w:commentReference w:id="396"/>
      </w:r>
    </w:p>
    <w:p w14:paraId="1B2A0F75" w14:textId="2681A95E" w:rsidR="00C354CA" w:rsidRDefault="00041594" w:rsidP="00C354CA">
      <w:pPr>
        <w:rPr>
          <w:lang w:val="fr-CA"/>
        </w:rPr>
      </w:pPr>
      <w:r>
        <w:rPr>
          <w:noProof/>
          <w:lang w:val="en-US"/>
        </w:rPr>
        <w:drawing>
          <wp:inline distT="0" distB="0" distL="0" distR="0" wp14:anchorId="574B440D" wp14:editId="302B3ACD">
            <wp:extent cx="5943600" cy="2797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97810"/>
                    </a:xfrm>
                    <a:prstGeom prst="rect">
                      <a:avLst/>
                    </a:prstGeom>
                  </pic:spPr>
                </pic:pic>
              </a:graphicData>
            </a:graphic>
          </wp:inline>
        </w:drawing>
      </w:r>
    </w:p>
    <w:p w14:paraId="1B391D19" w14:textId="462C4E84" w:rsidR="00C354CA" w:rsidRPr="00C354CA" w:rsidRDefault="00C354CA" w:rsidP="00C354CA">
      <w:pPr>
        <w:rPr>
          <w:lang w:val="fr-CA"/>
        </w:rPr>
      </w:pPr>
    </w:p>
    <w:p w14:paraId="53129E1D" w14:textId="1A911747" w:rsidR="00F9787E" w:rsidRDefault="00F26248" w:rsidP="00293515">
      <w:pPr>
        <w:rPr>
          <w:lang w:val="fr-CA"/>
        </w:rPr>
      </w:pPr>
      <w:r>
        <w:rPr>
          <w:lang w:val="fr-CA"/>
        </w:rPr>
        <w:t>Conclusion :</w:t>
      </w:r>
    </w:p>
    <w:p w14:paraId="19FD040D" w14:textId="77777777" w:rsidR="00F26248" w:rsidRDefault="00F26248" w:rsidP="00293515">
      <w:pPr>
        <w:rPr>
          <w:lang w:val="fr-CA"/>
        </w:rPr>
      </w:pPr>
    </w:p>
    <w:p w14:paraId="4554B844" w14:textId="34C09314" w:rsidR="00835E15" w:rsidRDefault="00495A09" w:rsidP="00293515">
      <w:pPr>
        <w:rPr>
          <w:lang w:val="fr-CA"/>
        </w:rPr>
      </w:pPr>
      <w:r>
        <w:rPr>
          <w:lang w:val="fr-CA"/>
        </w:rPr>
        <w:t>Pour la question #, nombre de fatalités par location, la préparation des données inclut les étapes suivantes :</w:t>
      </w:r>
    </w:p>
    <w:p w14:paraId="3923D1B2" w14:textId="3E9748AC" w:rsidR="00495A09" w:rsidRDefault="00495A09" w:rsidP="00495A09">
      <w:pPr>
        <w:pStyle w:val="Paragraphedeliste"/>
        <w:numPr>
          <w:ilvl w:val="0"/>
          <w:numId w:val="4"/>
        </w:numPr>
        <w:rPr>
          <w:lang w:val="fr-CA"/>
        </w:rPr>
      </w:pPr>
      <w:commentRangeStart w:id="397"/>
      <w:r>
        <w:rPr>
          <w:lang w:val="fr-CA"/>
        </w:rPr>
        <w:t>Utilisation d’une boucle pour trouver la somme du nombre de fatalités pour chaque location</w:t>
      </w:r>
    </w:p>
    <w:p w14:paraId="69D8D604" w14:textId="482DDD4F" w:rsidR="00495A09" w:rsidRDefault="00495A09" w:rsidP="00495A09">
      <w:pPr>
        <w:pStyle w:val="Paragraphedeliste"/>
        <w:numPr>
          <w:ilvl w:val="0"/>
          <w:numId w:val="4"/>
        </w:numPr>
        <w:rPr>
          <w:lang w:val="fr-CA"/>
        </w:rPr>
      </w:pPr>
      <w:r>
        <w:rPr>
          <w:lang w:val="fr-CA"/>
        </w:rPr>
        <w:t>L’organisation de la table en ordre décroissant par nombre de fatalités par location</w:t>
      </w:r>
    </w:p>
    <w:p w14:paraId="01E4F8EA" w14:textId="130C3203" w:rsidR="00495A09" w:rsidRDefault="00495A09" w:rsidP="00495A09">
      <w:pPr>
        <w:pStyle w:val="Paragraphedeliste"/>
        <w:numPr>
          <w:ilvl w:val="0"/>
          <w:numId w:val="4"/>
        </w:numPr>
        <w:rPr>
          <w:lang w:val="fr-CA"/>
        </w:rPr>
      </w:pPr>
      <w:r>
        <w:rPr>
          <w:lang w:val="fr-CA"/>
        </w:rPr>
        <w:t>L’extrait du top 50 des locations avec le plus grand nombre de fatalités par location</w:t>
      </w:r>
    </w:p>
    <w:p w14:paraId="14A4D857" w14:textId="16BCAF00" w:rsidR="00495A09" w:rsidRDefault="00495A09" w:rsidP="00495A09">
      <w:pPr>
        <w:pStyle w:val="Paragraphedeliste"/>
        <w:numPr>
          <w:ilvl w:val="0"/>
          <w:numId w:val="4"/>
        </w:numPr>
        <w:rPr>
          <w:lang w:val="fr-CA"/>
        </w:rPr>
      </w:pPr>
      <w:r>
        <w:rPr>
          <w:lang w:val="fr-CA"/>
        </w:rPr>
        <w:t xml:space="preserve">L’utilisation d’une boucle pour transformer en « string » chacune des </w:t>
      </w:r>
      <w:proofErr w:type="gramStart"/>
      <w:r>
        <w:rPr>
          <w:lang w:val="fr-CA"/>
        </w:rPr>
        <w:t>instance</w:t>
      </w:r>
      <w:proofErr w:type="gramEnd"/>
      <w:r>
        <w:rPr>
          <w:lang w:val="fr-CA"/>
        </w:rPr>
        <w:t xml:space="preserve"> de la variable « location » de la table top_50_location_par_fatalites </w:t>
      </w:r>
    </w:p>
    <w:p w14:paraId="517F2BB5" w14:textId="23655D5F" w:rsidR="00495A09" w:rsidRDefault="00495A09" w:rsidP="00495A09">
      <w:pPr>
        <w:pStyle w:val="Paragraphedeliste"/>
        <w:numPr>
          <w:ilvl w:val="0"/>
          <w:numId w:val="4"/>
        </w:numPr>
        <w:rPr>
          <w:lang w:val="fr-CA"/>
        </w:rPr>
      </w:pPr>
      <w:r>
        <w:rPr>
          <w:lang w:val="fr-CA"/>
        </w:rPr>
        <w:t>La dernière étape de préparation des données comprend l’utilisation de la fonction « </w:t>
      </w:r>
      <w:proofErr w:type="spellStart"/>
      <w:r>
        <w:rPr>
          <w:lang w:val="fr-CA"/>
        </w:rPr>
        <w:t>afficher_map</w:t>
      </w:r>
      <w:proofErr w:type="spellEnd"/>
      <w:r>
        <w:rPr>
          <w:lang w:val="fr-CA"/>
        </w:rPr>
        <w:t xml:space="preserve"> » pour faire afficher sur un </w:t>
      </w:r>
      <w:proofErr w:type="spellStart"/>
      <w:r>
        <w:rPr>
          <w:lang w:val="fr-CA"/>
        </w:rPr>
        <w:t>map</w:t>
      </w:r>
      <w:proofErr w:type="spellEnd"/>
      <w:r>
        <w:rPr>
          <w:lang w:val="fr-CA"/>
        </w:rPr>
        <w:t xml:space="preserve"> le top 50 des locations avec le plus grand nombres de fatalités</w:t>
      </w:r>
      <w:r w:rsidR="00F26248">
        <w:rPr>
          <w:lang w:val="fr-CA"/>
        </w:rPr>
        <w:t>.</w:t>
      </w:r>
      <w:commentRangeEnd w:id="397"/>
      <w:r w:rsidR="00752A48">
        <w:rPr>
          <w:rStyle w:val="Marquedecommentaire"/>
        </w:rPr>
        <w:commentReference w:id="397"/>
      </w:r>
    </w:p>
    <w:p w14:paraId="55BE4F55" w14:textId="64840C84" w:rsidR="00041594" w:rsidRPr="00041594" w:rsidRDefault="00041594" w:rsidP="00041594">
      <w:pPr>
        <w:rPr>
          <w:lang w:val="fr-CA"/>
        </w:rPr>
      </w:pPr>
      <w:r>
        <w:rPr>
          <w:lang w:val="fr-CA"/>
        </w:rPr>
        <w:t xml:space="preserve">À noter que </w:t>
      </w:r>
      <w:r w:rsidR="00213A2C">
        <w:rPr>
          <w:lang w:val="fr-CA"/>
        </w:rPr>
        <w:t>cinq</w:t>
      </w:r>
      <w:del w:id="398" w:author="Tatiana M." w:date="2016-10-16T15:57:00Z">
        <w:r w:rsidR="00213A2C" w:rsidDel="001761DA">
          <w:rPr>
            <w:lang w:val="fr-CA"/>
          </w:rPr>
          <w:delText>ues</w:delText>
        </w:r>
      </w:del>
      <w:r w:rsidR="00213A2C">
        <w:rPr>
          <w:lang w:val="fr-CA"/>
        </w:rPr>
        <w:t xml:space="preserve"> </w:t>
      </w:r>
      <w:r>
        <w:rPr>
          <w:lang w:val="fr-CA"/>
        </w:rPr>
        <w:t>valeurs qui commencen</w:t>
      </w:r>
      <w:r w:rsidR="001D0D55">
        <w:rPr>
          <w:lang w:val="fr-CA"/>
        </w:rPr>
        <w:t>t par un</w:t>
      </w:r>
      <w:r>
        <w:rPr>
          <w:lang w:val="fr-CA"/>
        </w:rPr>
        <w:t xml:space="preserve"> énoncé autre </w:t>
      </w:r>
      <w:r w:rsidR="00064EAC">
        <w:rPr>
          <w:lang w:val="fr-CA"/>
        </w:rPr>
        <w:t>qu’un nom de</w:t>
      </w:r>
      <w:r>
        <w:rPr>
          <w:lang w:val="fr-CA"/>
        </w:rPr>
        <w:t xml:space="preserve"> ville </w:t>
      </w:r>
      <w:proofErr w:type="gramStart"/>
      <w:r>
        <w:rPr>
          <w:lang w:val="fr-CA"/>
        </w:rPr>
        <w:t>n’affiche</w:t>
      </w:r>
      <w:proofErr w:type="gramEnd"/>
      <w:r>
        <w:rPr>
          <w:lang w:val="fr-CA"/>
        </w:rPr>
        <w:t xml:space="preserve"> pas sur le </w:t>
      </w:r>
      <w:proofErr w:type="spellStart"/>
      <w:r>
        <w:rPr>
          <w:lang w:val="fr-CA"/>
        </w:rPr>
        <w:t>map</w:t>
      </w:r>
      <w:proofErr w:type="spellEnd"/>
      <w:r>
        <w:rPr>
          <w:lang w:val="fr-CA"/>
        </w:rPr>
        <w:t xml:space="preserve">. Par exemple, les valeurs qui comment avec «Near, </w:t>
      </w:r>
      <w:proofErr w:type="spellStart"/>
      <w:r>
        <w:rPr>
          <w:lang w:val="fr-CA"/>
        </w:rPr>
        <w:t>AtlanticOcean</w:t>
      </w:r>
      <w:proofErr w:type="spellEnd"/>
      <w:r>
        <w:rPr>
          <w:lang w:val="fr-CA"/>
        </w:rPr>
        <w:t>, off » n</w:t>
      </w:r>
      <w:r w:rsidR="00E56B1A">
        <w:rPr>
          <w:lang w:val="fr-CA"/>
        </w:rPr>
        <w:t>’ont pas retournées de</w:t>
      </w:r>
      <w:r>
        <w:rPr>
          <w:lang w:val="fr-CA"/>
        </w:rPr>
        <w:t xml:space="preserve"> </w:t>
      </w:r>
      <w:proofErr w:type="spellStart"/>
      <w:r>
        <w:rPr>
          <w:lang w:val="fr-CA"/>
        </w:rPr>
        <w:t>coordonées</w:t>
      </w:r>
      <w:proofErr w:type="spellEnd"/>
      <w:r>
        <w:rPr>
          <w:lang w:val="fr-CA"/>
        </w:rPr>
        <w:t xml:space="preserve"> géographiques. </w:t>
      </w:r>
    </w:p>
    <w:p w14:paraId="286B3AEE" w14:textId="080C5AF7" w:rsidR="00495A09" w:rsidRDefault="00041594" w:rsidP="00293515">
      <w:pPr>
        <w:rPr>
          <w:lang w:val="fr-CA"/>
        </w:rPr>
      </w:pPr>
      <w:r>
        <w:rPr>
          <w:noProof/>
          <w:lang w:val="en-US"/>
        </w:rPr>
        <w:lastRenderedPageBreak/>
        <w:drawing>
          <wp:inline distT="0" distB="0" distL="0" distR="0" wp14:anchorId="5D0A7618" wp14:editId="2D0C1437">
            <wp:extent cx="6210935" cy="45116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10">
                      <a:extLst>
                        <a:ext uri="{28A0092B-C50C-407E-A947-70E740481C1C}">
                          <a14:useLocalDpi xmlns:a14="http://schemas.microsoft.com/office/drawing/2010/main" val="0"/>
                        </a:ext>
                      </a:extLst>
                    </a:blip>
                    <a:stretch>
                      <a:fillRect/>
                    </a:stretch>
                  </pic:blipFill>
                  <pic:spPr>
                    <a:xfrm>
                      <a:off x="0" y="0"/>
                      <a:ext cx="6215110" cy="4514647"/>
                    </a:xfrm>
                    <a:prstGeom prst="rect">
                      <a:avLst/>
                    </a:prstGeom>
                  </pic:spPr>
                </pic:pic>
              </a:graphicData>
            </a:graphic>
          </wp:inline>
        </w:drawing>
      </w:r>
    </w:p>
    <w:p w14:paraId="57B467F1" w14:textId="087AE385" w:rsidR="00F26248" w:rsidRDefault="00F26248" w:rsidP="00293515">
      <w:pPr>
        <w:rPr>
          <w:lang w:val="fr-CA"/>
        </w:rPr>
      </w:pPr>
      <w:r>
        <w:rPr>
          <w:lang w:val="fr-CA"/>
        </w:rPr>
        <w:t>Conclusion :</w:t>
      </w:r>
    </w:p>
    <w:p w14:paraId="797B4109" w14:textId="77777777" w:rsidR="00F26248" w:rsidRDefault="00F26248" w:rsidP="00293515">
      <w:pPr>
        <w:rPr>
          <w:lang w:val="fr-CA"/>
        </w:rPr>
      </w:pPr>
    </w:p>
    <w:p w14:paraId="3B0A5D8F" w14:textId="77777777" w:rsidR="005D4737" w:rsidRDefault="005D4737" w:rsidP="00293515">
      <w:pPr>
        <w:rPr>
          <w:lang w:val="fr-CA"/>
        </w:rPr>
      </w:pPr>
    </w:p>
    <w:p w14:paraId="43703D40" w14:textId="6F6E60BB" w:rsidR="00041594" w:rsidRDefault="00041594" w:rsidP="00293515">
      <w:pPr>
        <w:rPr>
          <w:lang w:val="fr-CA"/>
        </w:rPr>
      </w:pPr>
    </w:p>
    <w:p w14:paraId="27908C98" w14:textId="77777777" w:rsidR="00041594" w:rsidRDefault="00041594" w:rsidP="00293515">
      <w:pPr>
        <w:rPr>
          <w:lang w:val="fr-CA"/>
        </w:rPr>
      </w:pPr>
    </w:p>
    <w:p w14:paraId="3194A3DC" w14:textId="3ABA7198" w:rsidR="00835E15" w:rsidRDefault="00835E15" w:rsidP="00835E15">
      <w:pPr>
        <w:rPr>
          <w:lang w:val="fr-CA"/>
        </w:rPr>
      </w:pPr>
      <w:r>
        <w:rPr>
          <w:lang w:val="fr-CA"/>
        </w:rPr>
        <w:t xml:space="preserve">Pour la question </w:t>
      </w:r>
      <w:proofErr w:type="gramStart"/>
      <w:r>
        <w:rPr>
          <w:lang w:val="fr-CA"/>
        </w:rPr>
        <w:t># ,</w:t>
      </w:r>
      <w:proofErr w:type="gramEnd"/>
      <w:r>
        <w:rPr>
          <w:lang w:val="fr-CA"/>
        </w:rPr>
        <w:t xml:space="preserve"> le nombre de crash par « location », la préparation des données inclut les étapes suivantes : </w:t>
      </w:r>
    </w:p>
    <w:p w14:paraId="4D0FD99D" w14:textId="005F48B2" w:rsidR="00F26248" w:rsidRDefault="00F26248" w:rsidP="00F26248">
      <w:pPr>
        <w:pStyle w:val="Paragraphedeliste"/>
        <w:numPr>
          <w:ilvl w:val="0"/>
          <w:numId w:val="5"/>
        </w:numPr>
        <w:rPr>
          <w:lang w:val="fr-CA"/>
        </w:rPr>
      </w:pPr>
      <w:r>
        <w:rPr>
          <w:lang w:val="fr-CA"/>
        </w:rPr>
        <w:t xml:space="preserve">L’utilisation de la fonction </w:t>
      </w:r>
      <w:proofErr w:type="spellStart"/>
      <w:r>
        <w:rPr>
          <w:lang w:val="fr-CA"/>
        </w:rPr>
        <w:t>trouver_fréquence</w:t>
      </w:r>
      <w:proofErr w:type="spellEnd"/>
      <w:r>
        <w:rPr>
          <w:lang w:val="fr-CA"/>
        </w:rPr>
        <w:t xml:space="preserve"> pour trouver le nombre de crashs par location</w:t>
      </w:r>
    </w:p>
    <w:p w14:paraId="036CCF74" w14:textId="12A53B05" w:rsidR="00F26248" w:rsidRDefault="00F26248" w:rsidP="00F26248">
      <w:pPr>
        <w:pStyle w:val="Paragraphedeliste"/>
        <w:numPr>
          <w:ilvl w:val="0"/>
          <w:numId w:val="5"/>
        </w:numPr>
        <w:rPr>
          <w:lang w:val="fr-CA"/>
        </w:rPr>
      </w:pPr>
      <w:r>
        <w:rPr>
          <w:lang w:val="fr-CA"/>
        </w:rPr>
        <w:t xml:space="preserve">La création d’un </w:t>
      </w:r>
      <w:proofErr w:type="spellStart"/>
      <w:r>
        <w:rPr>
          <w:lang w:val="fr-CA"/>
        </w:rPr>
        <w:t>data.frame</w:t>
      </w:r>
      <w:proofErr w:type="spellEnd"/>
      <w:r>
        <w:rPr>
          <w:lang w:val="fr-CA"/>
        </w:rPr>
        <w:t xml:space="preserve"> pour combiner la fréquence par « location » et les «  locations »</w:t>
      </w:r>
    </w:p>
    <w:p w14:paraId="6B04744B" w14:textId="45E6EF64" w:rsidR="00F26248" w:rsidRDefault="001A0E9F" w:rsidP="00F26248">
      <w:pPr>
        <w:pStyle w:val="Paragraphedeliste"/>
        <w:numPr>
          <w:ilvl w:val="0"/>
          <w:numId w:val="5"/>
        </w:numPr>
        <w:rPr>
          <w:lang w:val="fr-CA"/>
        </w:rPr>
      </w:pPr>
      <w:r>
        <w:rPr>
          <w:lang w:val="fr-CA"/>
        </w:rPr>
        <w:t>L’utilisation de la fonction « </w:t>
      </w:r>
      <w:proofErr w:type="spellStart"/>
      <w:r>
        <w:rPr>
          <w:lang w:val="fr-CA"/>
        </w:rPr>
        <w:t>order</w:t>
      </w:r>
      <w:proofErr w:type="spellEnd"/>
      <w:r>
        <w:rPr>
          <w:lang w:val="fr-CA"/>
        </w:rPr>
        <w:t> » pour mettre en ordre décroissant du nombre de crash par location</w:t>
      </w:r>
    </w:p>
    <w:p w14:paraId="495E68CA" w14:textId="4996D33D" w:rsidR="001A0E9F" w:rsidRDefault="001A0E9F" w:rsidP="00F26248">
      <w:pPr>
        <w:pStyle w:val="Paragraphedeliste"/>
        <w:numPr>
          <w:ilvl w:val="0"/>
          <w:numId w:val="5"/>
        </w:numPr>
        <w:rPr>
          <w:lang w:val="fr-CA"/>
        </w:rPr>
      </w:pPr>
      <w:r>
        <w:rPr>
          <w:lang w:val="fr-CA"/>
        </w:rPr>
        <w:t>L’extrait du top 50 des « locations » avec la plus grande fréquence de nombres crashs</w:t>
      </w:r>
    </w:p>
    <w:p w14:paraId="57549635" w14:textId="157DB358" w:rsidR="00E56B1A" w:rsidRPr="00E56B1A" w:rsidRDefault="001A0E9F" w:rsidP="00E56B1A">
      <w:pPr>
        <w:pStyle w:val="Paragraphedeliste"/>
        <w:numPr>
          <w:ilvl w:val="0"/>
          <w:numId w:val="5"/>
        </w:numPr>
        <w:rPr>
          <w:lang w:val="fr-CA"/>
        </w:rPr>
      </w:pPr>
      <w:r>
        <w:rPr>
          <w:lang w:val="fr-CA"/>
        </w:rPr>
        <w:t>L’étape finale comprend l’utilisation de la fonction « </w:t>
      </w:r>
      <w:proofErr w:type="spellStart"/>
      <w:r>
        <w:rPr>
          <w:lang w:val="fr-CA"/>
        </w:rPr>
        <w:t>afficher_map</w:t>
      </w:r>
      <w:proofErr w:type="spellEnd"/>
      <w:r>
        <w:rPr>
          <w:lang w:val="fr-CA"/>
        </w:rPr>
        <w:t xml:space="preserve"> » pour faire afficher sur un </w:t>
      </w:r>
      <w:proofErr w:type="spellStart"/>
      <w:r>
        <w:rPr>
          <w:lang w:val="fr-CA"/>
        </w:rPr>
        <w:t>map</w:t>
      </w:r>
      <w:proofErr w:type="spellEnd"/>
      <w:r>
        <w:rPr>
          <w:lang w:val="fr-CA"/>
        </w:rPr>
        <w:t xml:space="preserve"> les villes avec </w:t>
      </w:r>
      <w:r w:rsidR="00D763D0">
        <w:rPr>
          <w:lang w:val="fr-CA"/>
        </w:rPr>
        <w:t xml:space="preserve">le plus grand nombre de crashs. </w:t>
      </w:r>
    </w:p>
    <w:p w14:paraId="4EE56BB0" w14:textId="2CD050E2" w:rsidR="00F7407A" w:rsidRDefault="00F7407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lang w:val="fr-CA"/>
        </w:rPr>
        <w:lastRenderedPageBreak/>
        <w:t xml:space="preserve">À noter que la fonction </w:t>
      </w:r>
      <w:proofErr w:type="spellStart"/>
      <w:r>
        <w:rPr>
          <w:lang w:val="fr-CA"/>
        </w:rPr>
        <w:t>afficher_map</w:t>
      </w:r>
      <w:proofErr w:type="spellEnd"/>
      <w:r>
        <w:rPr>
          <w:lang w:val="fr-CA"/>
        </w:rPr>
        <w:t xml:space="preserve"> omet d’afficher une </w:t>
      </w:r>
      <w:r w:rsidRPr="00F7407A">
        <w:rPr>
          <w:lang w:val="fr-CA"/>
        </w:rPr>
        <w:t>valeur « </w:t>
      </w:r>
      <w:proofErr w:type="spellStart"/>
      <w:r w:rsidRPr="00F7407A">
        <w:rPr>
          <w:lang w:val="fr-CA" w:eastAsia="en-CA"/>
        </w:rPr>
        <w:t>AtlantiOcean</w:t>
      </w:r>
      <w:proofErr w:type="spellEnd"/>
      <w:r w:rsidRPr="00F7407A">
        <w:rPr>
          <w:lang w:val="fr-CA" w:eastAsia="en-CA"/>
        </w:rPr>
        <w:t>, 110 miles West of Ireland</w:t>
      </w:r>
      <w:r w:rsidRPr="00F7407A">
        <w:rPr>
          <w:lang w:val="fr-CA"/>
        </w:rPr>
        <w:t> »</w:t>
      </w:r>
      <w:r w:rsidR="00A200CC">
        <w:rPr>
          <w:lang w:val="fr-CA"/>
        </w:rPr>
        <w:t xml:space="preserve">. Ceci est dû au fait que la valeur entrée n’est pas un nom de ville exact, donc il est difficile de retrouver les </w:t>
      </w:r>
      <w:r w:rsidR="005D4737">
        <w:rPr>
          <w:lang w:val="fr-CA"/>
        </w:rPr>
        <w:t>coordonnées</w:t>
      </w:r>
      <w:r w:rsidR="00A200CC">
        <w:rPr>
          <w:lang w:val="fr-CA"/>
        </w:rPr>
        <w:t xml:space="preserve"> géographiques de cette valeur. </w:t>
      </w:r>
    </w:p>
    <w:p w14:paraId="28052417" w14:textId="3CF0C501" w:rsidR="00F4470B" w:rsidRDefault="00F4470B"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p>
    <w:p w14:paraId="46A4D79F" w14:textId="1993AA69" w:rsidR="00F4470B" w:rsidRDefault="00E56B1A"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rPr>
      </w:pPr>
      <w:r>
        <w:rPr>
          <w:noProof/>
          <w:lang w:val="en-US"/>
        </w:rPr>
        <w:drawing>
          <wp:inline distT="0" distB="0" distL="0" distR="0" wp14:anchorId="50FD3F42" wp14:editId="329636EE">
            <wp:extent cx="6443932" cy="4461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02.png"/>
                    <pic:cNvPicPr/>
                  </pic:nvPicPr>
                  <pic:blipFill>
                    <a:blip r:embed="rId11">
                      <a:extLst>
                        <a:ext uri="{28A0092B-C50C-407E-A947-70E740481C1C}">
                          <a14:useLocalDpi xmlns:a14="http://schemas.microsoft.com/office/drawing/2010/main" val="0"/>
                        </a:ext>
                      </a:extLst>
                    </a:blip>
                    <a:stretch>
                      <a:fillRect/>
                    </a:stretch>
                  </pic:blipFill>
                  <pic:spPr>
                    <a:xfrm>
                      <a:off x="0" y="0"/>
                      <a:ext cx="6448960" cy="4464665"/>
                    </a:xfrm>
                    <a:prstGeom prst="rect">
                      <a:avLst/>
                    </a:prstGeom>
                  </pic:spPr>
                </pic:pic>
              </a:graphicData>
            </a:graphic>
          </wp:inline>
        </w:drawing>
      </w:r>
    </w:p>
    <w:p w14:paraId="377DB2ED" w14:textId="77777777" w:rsidR="00F415FD" w:rsidRPr="00F7407A" w:rsidRDefault="00F415FD" w:rsidP="00F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val="fr-CA" w:eastAsia="en-CA"/>
        </w:rPr>
      </w:pPr>
    </w:p>
    <w:p w14:paraId="0D4E5505" w14:textId="743D1451" w:rsidR="00F7407A" w:rsidRPr="00F7407A" w:rsidRDefault="001761DA" w:rsidP="001761DA">
      <w:pPr>
        <w:pStyle w:val="Titre2"/>
        <w:rPr>
          <w:lang w:val="fr-CA"/>
        </w:rPr>
        <w:pPrChange w:id="399" w:author="Tatiana M." w:date="2016-10-16T15:58:00Z">
          <w:pPr/>
        </w:pPrChange>
      </w:pPr>
      <w:ins w:id="400" w:author="Tatiana M." w:date="2016-10-16T15:57:00Z">
        <w:r>
          <w:rPr>
            <w:lang w:val="fr-CA"/>
          </w:rPr>
          <w:t>Endroits dangereux</w:t>
        </w:r>
      </w:ins>
      <w:ins w:id="401" w:author="Tatiana M." w:date="2016-10-16T18:20:00Z">
        <w:r w:rsidR="00845A90">
          <w:rPr>
            <w:lang w:val="fr-CA"/>
          </w:rPr>
          <w:t xml:space="preserve"> (</w:t>
        </w:r>
        <w:proofErr w:type="spellStart"/>
        <w:r w:rsidR="00845A90">
          <w:rPr>
            <w:lang w:val="fr-CA"/>
          </w:rPr>
          <w:t>william.R</w:t>
        </w:r>
        <w:proofErr w:type="spellEnd"/>
        <w:r w:rsidR="00845A90">
          <w:rPr>
            <w:lang w:val="fr-CA"/>
          </w:rPr>
          <w:t>)</w:t>
        </w:r>
      </w:ins>
    </w:p>
    <w:p w14:paraId="6D826236" w14:textId="77777777" w:rsidR="00E64801" w:rsidRDefault="00C471DA" w:rsidP="00835E15">
      <w:pPr>
        <w:rPr>
          <w:ins w:id="402" w:author="Tatiana M." w:date="2016-10-16T17:04:00Z"/>
          <w:lang w:val="fr-CA"/>
        </w:rPr>
      </w:pPr>
      <w:ins w:id="403" w:author="Tatiana M." w:date="2016-10-16T15:58:00Z">
        <w:r>
          <w:rPr>
            <w:lang w:val="fr-CA"/>
          </w:rPr>
          <w:t>Le but de cette question était de regarder quels sont les endroit</w:t>
        </w:r>
      </w:ins>
      <w:ins w:id="404" w:author="Tatiana M." w:date="2016-10-16T15:59:00Z">
        <w:r>
          <w:rPr>
            <w:lang w:val="fr-CA"/>
          </w:rPr>
          <w:t>s</w:t>
        </w:r>
      </w:ins>
      <w:ins w:id="405" w:author="Tatiana M." w:date="2016-10-16T15:58:00Z">
        <w:r>
          <w:rPr>
            <w:lang w:val="fr-CA"/>
          </w:rPr>
          <w:t xml:space="preserve"> </w:t>
        </w:r>
      </w:ins>
      <w:ins w:id="406" w:author="Tatiana M." w:date="2016-10-16T15:59:00Z">
        <w:r>
          <w:rPr>
            <w:lang w:val="fr-CA"/>
          </w:rPr>
          <w:t>où un crash d’</w:t>
        </w:r>
        <w:r w:rsidR="00E64801">
          <w:rPr>
            <w:lang w:val="fr-CA"/>
          </w:rPr>
          <w:t>avion a</w:t>
        </w:r>
        <w:r>
          <w:rPr>
            <w:lang w:val="fr-CA"/>
          </w:rPr>
          <w:t xml:space="preserve"> le plus de chances d’arriver.</w:t>
        </w:r>
      </w:ins>
    </w:p>
    <w:p w14:paraId="77D77858" w14:textId="475814B9" w:rsidR="00D624E8" w:rsidRDefault="00D624E8" w:rsidP="00835E15">
      <w:pPr>
        <w:rPr>
          <w:ins w:id="407" w:author="Tatiana M." w:date="2016-10-16T17:38:00Z"/>
          <w:lang w:val="fr-CA"/>
        </w:rPr>
      </w:pPr>
      <w:ins w:id="408" w:author="Tatiana M." w:date="2016-10-16T17:04:00Z">
        <w:r>
          <w:rPr>
            <w:lang w:val="fr-CA"/>
          </w:rPr>
          <w:t xml:space="preserve">Premièrement, regardons </w:t>
        </w:r>
      </w:ins>
      <w:ins w:id="409" w:author="Tatiana M." w:date="2016-10-16T17:08:00Z">
        <w:r w:rsidR="00851F3D">
          <w:rPr>
            <w:lang w:val="fr-CA"/>
          </w:rPr>
          <w:t xml:space="preserve">la Figure 1 qui présente </w:t>
        </w:r>
      </w:ins>
      <w:ins w:id="410" w:author="Tatiana M." w:date="2016-10-16T17:04:00Z">
        <w:r>
          <w:rPr>
            <w:lang w:val="fr-CA"/>
          </w:rPr>
          <w:t>le top 10 des endroits où sont survenus des accidents d’avions.</w:t>
        </w:r>
      </w:ins>
      <w:ins w:id="411" w:author="Tatiana M." w:date="2016-10-16T17:07:00Z">
        <w:r w:rsidR="00851F3D">
          <w:rPr>
            <w:lang w:val="fr-CA"/>
          </w:rPr>
          <w:t xml:space="preserve"> </w:t>
        </w:r>
      </w:ins>
      <w:ins w:id="412" w:author="Tatiana M." w:date="2016-10-16T17:08:00Z">
        <w:r w:rsidR="00851F3D">
          <w:rPr>
            <w:lang w:val="fr-CA"/>
          </w:rPr>
          <w:t xml:space="preserve">Nous voyons que les États-Unis sont premiers de loin, </w:t>
        </w:r>
      </w:ins>
      <w:ins w:id="413" w:author="Tatiana M." w:date="2016-10-16T17:09:00Z">
        <w:r w:rsidR="00851F3D">
          <w:rPr>
            <w:lang w:val="fr-CA"/>
          </w:rPr>
          <w:t>suivit du Brésil, de la Russie, du C</w:t>
        </w:r>
        <w:r w:rsidR="0050257B">
          <w:rPr>
            <w:lang w:val="fr-CA"/>
          </w:rPr>
          <w:t>anada</w:t>
        </w:r>
        <w:r w:rsidR="00851F3D">
          <w:rPr>
            <w:lang w:val="fr-CA"/>
          </w:rPr>
          <w:t>.</w:t>
        </w:r>
      </w:ins>
      <w:ins w:id="414" w:author="Tatiana M." w:date="2016-10-16T17:21:00Z">
        <w:r w:rsidR="0050257B">
          <w:rPr>
            <w:lang w:val="fr-CA"/>
          </w:rPr>
          <w:t xml:space="preserve"> Il est </w:t>
        </w:r>
      </w:ins>
      <w:ins w:id="415" w:author="Tatiana M." w:date="2016-10-16T17:23:00Z">
        <w:r w:rsidR="0050257B">
          <w:rPr>
            <w:lang w:val="fr-CA"/>
          </w:rPr>
          <w:t>intéressant</w:t>
        </w:r>
      </w:ins>
      <w:ins w:id="416" w:author="Tatiana M." w:date="2016-10-16T17:21:00Z">
        <w:r w:rsidR="0050257B">
          <w:rPr>
            <w:lang w:val="fr-CA"/>
          </w:rPr>
          <w:t xml:space="preserve"> de remarquer que la plupart des pays dans ce TOP 10 sont des pays </w:t>
        </w:r>
      </w:ins>
      <w:ins w:id="417" w:author="Tatiana M." w:date="2016-10-16T17:24:00Z">
        <w:r w:rsidR="0050257B">
          <w:rPr>
            <w:lang w:val="fr-CA"/>
          </w:rPr>
          <w:t>ayant un transport aérien développé (</w:t>
        </w:r>
      </w:ins>
      <w:ins w:id="418" w:author="Tatiana M." w:date="2016-10-16T17:29:00Z">
        <w:r w:rsidR="00C66F9D">
          <w:rPr>
            <w:lang w:val="fr-CA"/>
          </w:rPr>
          <w:t xml:space="preserve">dans le sens de plusieurs </w:t>
        </w:r>
      </w:ins>
      <w:ins w:id="419" w:author="Tatiana M." w:date="2016-10-16T17:30:00Z">
        <w:r w:rsidR="00C66F9D">
          <w:rPr>
            <w:lang w:val="fr-CA"/>
          </w:rPr>
          <w:t>décollages</w:t>
        </w:r>
      </w:ins>
      <w:ins w:id="420" w:author="Tatiana M." w:date="2016-10-16T17:31:00Z">
        <w:r w:rsidR="00C66F9D">
          <w:rPr>
            <w:lang w:val="fr-CA"/>
          </w:rPr>
          <w:t xml:space="preserve"> et arrivés par jour)</w:t>
        </w:r>
      </w:ins>
      <w:ins w:id="421" w:author="Tatiana M." w:date="2016-10-16T17:36:00Z">
        <w:r w:rsidR="0030307F">
          <w:rPr>
            <w:lang w:val="fr-CA"/>
          </w:rPr>
          <w:t xml:space="preserve"> et </w:t>
        </w:r>
      </w:ins>
      <w:ins w:id="422" w:author="Tatiana M." w:date="2016-10-16T17:37:00Z">
        <w:r w:rsidR="0030307F">
          <w:rPr>
            <w:lang w:val="fr-CA"/>
          </w:rPr>
          <w:t>possèdent</w:t>
        </w:r>
      </w:ins>
      <w:ins w:id="423" w:author="Tatiana M." w:date="2016-10-16T17:21:00Z">
        <w:r w:rsidR="0050257B">
          <w:rPr>
            <w:lang w:val="fr-CA"/>
          </w:rPr>
          <w:t xml:space="preserve"> pour la plupart un constructeur d’avion</w:t>
        </w:r>
      </w:ins>
      <w:ins w:id="424" w:author="Tatiana M." w:date="2016-10-16T17:37:00Z">
        <w:r w:rsidR="0055365D">
          <w:rPr>
            <w:lang w:val="fr-CA"/>
          </w:rPr>
          <w:t>.</w:t>
        </w:r>
        <w:r w:rsidR="009E6874">
          <w:rPr>
            <w:lang w:val="fr-CA"/>
          </w:rPr>
          <w:t xml:space="preserve"> </w:t>
        </w:r>
      </w:ins>
    </w:p>
    <w:p w14:paraId="191FDA32" w14:textId="19717306" w:rsidR="00096C7E" w:rsidRDefault="00096C7E" w:rsidP="00835E15">
      <w:pPr>
        <w:rPr>
          <w:ins w:id="425" w:author="Tatiana M." w:date="2016-10-16T16:00:00Z"/>
          <w:lang w:val="fr-CA"/>
        </w:rPr>
      </w:pPr>
      <w:ins w:id="426" w:author="Tatiana M." w:date="2016-10-16T17:44:00Z">
        <w:r>
          <w:rPr>
            <w:lang w:val="fr-CA"/>
          </w:rPr>
          <w:t xml:space="preserve">Un travail de suivi sera de </w:t>
        </w:r>
      </w:ins>
      <w:ins w:id="427" w:author="Tatiana M." w:date="2016-10-16T17:45:00Z">
        <w:r>
          <w:rPr>
            <w:lang w:val="fr-CA"/>
          </w:rPr>
          <w:t>vérifier</w:t>
        </w:r>
      </w:ins>
      <w:ins w:id="428" w:author="Tatiana M." w:date="2016-10-16T17:44:00Z">
        <w:r>
          <w:rPr>
            <w:lang w:val="fr-CA"/>
          </w:rPr>
          <w:t xml:space="preserve"> s</w:t>
        </w:r>
      </w:ins>
      <w:ins w:id="429" w:author="Tatiana M." w:date="2016-10-16T17:45:00Z">
        <w:r>
          <w:rPr>
            <w:lang w:val="fr-CA"/>
          </w:rPr>
          <w:t>’il existe une corrélation entre le fait qu’un pays poss</w:t>
        </w:r>
      </w:ins>
      <w:ins w:id="430" w:author="Tatiana M." w:date="2016-10-16T17:46:00Z">
        <w:r>
          <w:rPr>
            <w:lang w:val="fr-CA"/>
          </w:rPr>
          <w:t>ède un constructeur aéronautique et le nombre de crash d’avion.</w:t>
        </w:r>
      </w:ins>
    </w:p>
    <w:p w14:paraId="0D7952FC" w14:textId="77777777" w:rsidR="00851F3D" w:rsidRPr="00C66F9D" w:rsidRDefault="00D624E8" w:rsidP="00851F3D">
      <w:pPr>
        <w:keepNext/>
        <w:rPr>
          <w:ins w:id="431" w:author="Tatiana M." w:date="2016-10-16T17:07:00Z"/>
          <w:lang w:val="fr-CA"/>
          <w:rPrChange w:id="432" w:author="Tatiana M." w:date="2016-10-16T17:28:00Z">
            <w:rPr>
              <w:ins w:id="433" w:author="Tatiana M." w:date="2016-10-16T17:07:00Z"/>
            </w:rPr>
          </w:rPrChange>
        </w:rPr>
        <w:pPrChange w:id="434" w:author="Tatiana M." w:date="2016-10-16T17:07:00Z">
          <w:pPr/>
        </w:pPrChange>
      </w:pPr>
      <w:ins w:id="435" w:author="Tatiana M." w:date="2016-10-16T16:54:00Z">
        <w:r>
          <w:rPr>
            <w:noProof/>
            <w:lang w:val="en-US"/>
          </w:rPr>
          <w:lastRenderedPageBreak/>
          <w:drawing>
            <wp:inline distT="0" distB="0" distL="0" distR="0" wp14:anchorId="50AA56F6" wp14:editId="4B13F68B">
              <wp:extent cx="5938520" cy="2341245"/>
              <wp:effectExtent l="0" t="0" r="5080" b="1905"/>
              <wp:docPr id="1" name="Image 1" descr="C:\Users\tankou\Documents\GitHub\hecLogicielStatistiques\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kou\Documents\GitHub\hecLogicielStatistiques\Rplot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8520" cy="2341245"/>
                      </a:xfrm>
                      <a:prstGeom prst="rect">
                        <a:avLst/>
                      </a:prstGeom>
                      <a:noFill/>
                      <a:ln>
                        <a:noFill/>
                      </a:ln>
                    </pic:spPr>
                  </pic:pic>
                </a:graphicData>
              </a:graphic>
            </wp:inline>
          </w:drawing>
        </w:r>
      </w:ins>
    </w:p>
    <w:p w14:paraId="02714213" w14:textId="2D7BF23F" w:rsidR="00851F3D" w:rsidRPr="00B34A87" w:rsidRDefault="00851F3D" w:rsidP="00851F3D">
      <w:pPr>
        <w:pStyle w:val="Lgende"/>
        <w:jc w:val="center"/>
        <w:rPr>
          <w:ins w:id="436" w:author="Tatiana M." w:date="2016-10-16T17:07:00Z"/>
          <w:lang w:val="fr-CA"/>
          <w:rPrChange w:id="437" w:author="Tatiana M." w:date="2016-10-16T17:49:00Z">
            <w:rPr>
              <w:ins w:id="438" w:author="Tatiana M." w:date="2016-10-16T17:07:00Z"/>
            </w:rPr>
          </w:rPrChange>
        </w:rPr>
        <w:pPrChange w:id="439" w:author="Tatiana M." w:date="2016-10-16T17:07:00Z">
          <w:pPr>
            <w:pStyle w:val="Lgende"/>
          </w:pPr>
        </w:pPrChange>
      </w:pPr>
      <w:ins w:id="440" w:author="Tatiana M." w:date="2016-10-16T17:07:00Z">
        <w:r w:rsidRPr="00B34A87">
          <w:rPr>
            <w:lang w:val="fr-CA"/>
            <w:rPrChange w:id="441" w:author="Tatiana M." w:date="2016-10-16T17:49:00Z">
              <w:rPr/>
            </w:rPrChange>
          </w:rPr>
          <w:t xml:space="preserve">Figure </w:t>
        </w:r>
        <w:r>
          <w:fldChar w:fldCharType="begin"/>
        </w:r>
        <w:r w:rsidRPr="00B34A87">
          <w:rPr>
            <w:lang w:val="fr-CA"/>
            <w:rPrChange w:id="442" w:author="Tatiana M." w:date="2016-10-16T17:49:00Z">
              <w:rPr/>
            </w:rPrChange>
          </w:rPr>
          <w:instrText xml:space="preserve"> SEQ Figure \* ARABIC </w:instrText>
        </w:r>
      </w:ins>
      <w:r>
        <w:fldChar w:fldCharType="separate"/>
      </w:r>
      <w:ins w:id="443" w:author="Tatiana M." w:date="2016-10-16T18:00:00Z">
        <w:r w:rsidR="003F182E">
          <w:rPr>
            <w:noProof/>
            <w:lang w:val="fr-CA"/>
          </w:rPr>
          <w:t>1</w:t>
        </w:r>
      </w:ins>
      <w:ins w:id="444" w:author="Tatiana M." w:date="2016-10-16T17:07:00Z">
        <w:r>
          <w:fldChar w:fldCharType="end"/>
        </w:r>
      </w:ins>
    </w:p>
    <w:p w14:paraId="24AD3D28" w14:textId="250FDBD5" w:rsidR="00B34A87" w:rsidRPr="00B34A87" w:rsidRDefault="00632C79" w:rsidP="00835E15">
      <w:pPr>
        <w:rPr>
          <w:lang w:val="fr-CA"/>
          <w:rPrChange w:id="445" w:author="Tatiana M." w:date="2016-10-16T17:49:00Z">
            <w:rPr>
              <w:lang w:val="fr-CA"/>
            </w:rPr>
          </w:rPrChange>
        </w:rPr>
      </w:pPr>
      <w:r w:rsidRPr="00B34A87">
        <w:rPr>
          <w:lang w:val="fr-CA"/>
          <w:rPrChange w:id="446" w:author="Tatiana M." w:date="2016-10-16T17:49:00Z">
            <w:rPr>
              <w:lang w:val="fr-CA"/>
            </w:rPr>
          </w:rPrChange>
        </w:rPr>
        <w:t xml:space="preserve"> </w:t>
      </w:r>
      <w:ins w:id="447" w:author="Tatiana M." w:date="2016-10-16T17:49:00Z">
        <w:r w:rsidR="00B34A87" w:rsidRPr="00B34A87">
          <w:rPr>
            <w:lang w:val="fr-CA"/>
            <w:rPrChange w:id="448" w:author="Tatiana M." w:date="2016-10-16T17:49:00Z">
              <w:rPr>
                <w:lang w:val="en-US"/>
              </w:rPr>
            </w:rPrChange>
          </w:rPr>
          <w:t>Dans les</w:t>
        </w:r>
      </w:ins>
      <w:ins w:id="449" w:author="Tatiana M." w:date="2016-10-16T17:46:00Z">
        <w:r w:rsidR="00B34A87" w:rsidRPr="00B34A87">
          <w:rPr>
            <w:lang w:val="fr-CA"/>
            <w:rPrChange w:id="450" w:author="Tatiana M." w:date="2016-10-16T17:49:00Z">
              <w:rPr>
                <w:lang w:val="en-US"/>
              </w:rPr>
            </w:rPrChange>
          </w:rPr>
          <w:t xml:space="preserve"> Figure 2 et</w:t>
        </w:r>
        <w:r w:rsidR="00B34A87" w:rsidRPr="00B34A87">
          <w:rPr>
            <w:lang w:val="fr-CA"/>
            <w:rPrChange w:id="451" w:author="Tatiana M." w:date="2016-10-16T17:49:00Z">
              <w:rPr>
                <w:lang w:val="fr-CA"/>
              </w:rPr>
            </w:rPrChange>
          </w:rPr>
          <w:t xml:space="preserve"> Figure 3, </w:t>
        </w:r>
      </w:ins>
      <w:ins w:id="452" w:author="Tatiana M." w:date="2016-10-16T17:49:00Z">
        <w:r w:rsidR="00B34A87">
          <w:rPr>
            <w:lang w:val="fr-CA"/>
          </w:rPr>
          <w:t>le nombre d’accidents est divisé selon que l’avion était un avion de type militaire ou commercial.</w:t>
        </w:r>
      </w:ins>
    </w:p>
    <w:p w14:paraId="41A4314B" w14:textId="6C714BF9" w:rsidR="00B34A87" w:rsidRPr="00B34A87" w:rsidRDefault="00D624E8" w:rsidP="00B34A87">
      <w:pPr>
        <w:keepNext/>
        <w:rPr>
          <w:ins w:id="453" w:author="Tatiana M." w:date="2016-10-16T17:48:00Z"/>
          <w:lang w:val="fr-CA"/>
          <w:rPrChange w:id="454" w:author="Tatiana M." w:date="2016-10-16T17:50:00Z">
            <w:rPr>
              <w:ins w:id="455" w:author="Tatiana M." w:date="2016-10-16T17:48:00Z"/>
            </w:rPr>
          </w:rPrChange>
        </w:rPr>
        <w:pPrChange w:id="456" w:author="Tatiana M." w:date="2016-10-16T17:48:00Z">
          <w:pPr/>
        </w:pPrChange>
      </w:pPr>
      <w:ins w:id="457" w:author="Tatiana M." w:date="2016-10-16T16:55:00Z">
        <w:r>
          <w:rPr>
            <w:noProof/>
            <w:lang w:val="en-US"/>
          </w:rPr>
          <w:drawing>
            <wp:anchor distT="0" distB="0" distL="114300" distR="114300" simplePos="0" relativeHeight="251658240" behindDoc="0" locked="0" layoutInCell="1" allowOverlap="1" wp14:anchorId="5299C1E6" wp14:editId="557F30B9">
              <wp:simplePos x="0" y="0"/>
              <wp:positionH relativeFrom="column">
                <wp:posOffset>0</wp:posOffset>
              </wp:positionH>
              <wp:positionV relativeFrom="paragraph">
                <wp:posOffset>635</wp:posOffset>
              </wp:positionV>
              <wp:extent cx="5938520" cy="2542540"/>
              <wp:effectExtent l="0" t="0" r="5080" b="0"/>
              <wp:wrapSquare wrapText="bothSides"/>
              <wp:docPr id="3" name="Image 3" descr="C:\Users\tankou\Documents\GitHub\hecLogicielStatistiques\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kou\Documents\GitHub\hecLogicielStatistiques\Rplot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2542540"/>
                      </a:xfrm>
                      <a:prstGeom prst="rect">
                        <a:avLst/>
                      </a:prstGeom>
                      <a:noFill/>
                      <a:ln>
                        <a:noFill/>
                      </a:ln>
                    </pic:spPr>
                  </pic:pic>
                </a:graphicData>
              </a:graphic>
              <wp14:sizeRelH relativeFrom="page">
                <wp14:pctWidth>0</wp14:pctWidth>
              </wp14:sizeRelH>
              <wp14:sizeRelV relativeFrom="page">
                <wp14:pctHeight>0</wp14:pctHeight>
              </wp14:sizeRelV>
            </wp:anchor>
          </w:drawing>
        </w:r>
      </w:ins>
      <w:proofErr w:type="gramStart"/>
      <w:ins w:id="458" w:author="Tatiana M." w:date="2016-10-16T17:50:00Z">
        <w:r w:rsidR="00B34A87">
          <w:rPr>
            <w:lang w:val="fr-CA"/>
          </w:rPr>
          <w:t>j</w:t>
        </w:r>
      </w:ins>
      <w:proofErr w:type="gramEnd"/>
    </w:p>
    <w:p w14:paraId="5303E894" w14:textId="50D137A9" w:rsidR="00B34A87" w:rsidRPr="00B34A87" w:rsidRDefault="00B34A87" w:rsidP="00B34A87">
      <w:pPr>
        <w:pStyle w:val="Lgende"/>
        <w:jc w:val="center"/>
        <w:rPr>
          <w:ins w:id="459" w:author="Tatiana M." w:date="2016-10-16T17:51:00Z"/>
          <w:lang w:val="fr-CA"/>
          <w:rPrChange w:id="460" w:author="Tatiana M." w:date="2016-10-16T17:51:00Z">
            <w:rPr>
              <w:ins w:id="461" w:author="Tatiana M." w:date="2016-10-16T17:51:00Z"/>
            </w:rPr>
          </w:rPrChange>
        </w:rPr>
        <w:pPrChange w:id="462" w:author="Tatiana M." w:date="2016-10-16T17:48:00Z">
          <w:pPr>
            <w:pStyle w:val="Lgende"/>
          </w:pPr>
        </w:pPrChange>
      </w:pPr>
      <w:ins w:id="463" w:author="Tatiana M." w:date="2016-10-16T17:48:00Z">
        <w:r w:rsidRPr="00B34A87">
          <w:rPr>
            <w:lang w:val="fr-CA"/>
            <w:rPrChange w:id="464" w:author="Tatiana M." w:date="2016-10-16T17:51:00Z">
              <w:rPr/>
            </w:rPrChange>
          </w:rPr>
          <w:t xml:space="preserve">Figure </w:t>
        </w:r>
        <w:r>
          <w:fldChar w:fldCharType="begin"/>
        </w:r>
        <w:r w:rsidRPr="00B34A87">
          <w:rPr>
            <w:lang w:val="fr-CA"/>
            <w:rPrChange w:id="465" w:author="Tatiana M." w:date="2016-10-16T17:51:00Z">
              <w:rPr/>
            </w:rPrChange>
          </w:rPr>
          <w:instrText xml:space="preserve"> SEQ Figure \* ARABIC </w:instrText>
        </w:r>
      </w:ins>
      <w:r>
        <w:fldChar w:fldCharType="separate"/>
      </w:r>
      <w:ins w:id="466" w:author="Tatiana M." w:date="2016-10-16T18:00:00Z">
        <w:r w:rsidR="003F182E">
          <w:rPr>
            <w:noProof/>
            <w:lang w:val="fr-CA"/>
          </w:rPr>
          <w:t>2</w:t>
        </w:r>
      </w:ins>
      <w:ins w:id="467" w:author="Tatiana M." w:date="2016-10-16T17:48:00Z">
        <w:r>
          <w:fldChar w:fldCharType="end"/>
        </w:r>
      </w:ins>
    </w:p>
    <w:p w14:paraId="1B3FBF22" w14:textId="5F2C92B0" w:rsidR="00B34A87" w:rsidRDefault="00B34A87" w:rsidP="00B34A87">
      <w:pPr>
        <w:rPr>
          <w:ins w:id="468" w:author="Tatiana M." w:date="2016-10-16T17:57:00Z"/>
          <w:lang w:val="fr-CA"/>
        </w:rPr>
        <w:pPrChange w:id="469" w:author="Tatiana M." w:date="2016-10-16T17:51:00Z">
          <w:pPr>
            <w:pStyle w:val="Lgende"/>
          </w:pPr>
        </w:pPrChange>
      </w:pPr>
      <w:ins w:id="470" w:author="Tatiana M." w:date="2016-10-16T17:51:00Z">
        <w:r w:rsidRPr="00B34A87">
          <w:rPr>
            <w:lang w:val="fr-CA"/>
            <w:rPrChange w:id="471" w:author="Tatiana M." w:date="2016-10-16T17:51:00Z">
              <w:rPr/>
            </w:rPrChange>
          </w:rPr>
          <w:t xml:space="preserve">Ici, les États Unis </w:t>
        </w:r>
        <w:r>
          <w:rPr>
            <w:lang w:val="fr-CA"/>
          </w:rPr>
          <w:t>sont</w:t>
        </w:r>
        <w:r>
          <w:rPr>
            <w:lang w:val="fr-CA"/>
            <w:rPrChange w:id="472" w:author="Tatiana M." w:date="2016-10-16T17:51:00Z">
              <w:rPr>
                <w:lang w:val="fr-CA"/>
              </w:rPr>
            </w:rPrChange>
          </w:rPr>
          <w:t xml:space="preserve"> toujours premiers, cependant, </w:t>
        </w:r>
      </w:ins>
      <w:ins w:id="473" w:author="Tatiana M." w:date="2016-10-16T17:52:00Z">
        <w:r>
          <w:rPr>
            <w:lang w:val="fr-CA"/>
            <w:rPrChange w:id="474" w:author="Tatiana M." w:date="2016-10-16T17:51:00Z">
              <w:rPr>
                <w:lang w:val="fr-CA"/>
              </w:rPr>
            </w:rPrChange>
          </w:rPr>
          <w:t>il est</w:t>
        </w:r>
      </w:ins>
      <w:ins w:id="475" w:author="Tatiana M." w:date="2016-10-16T17:51:00Z">
        <w:r>
          <w:rPr>
            <w:lang w:val="fr-CA"/>
            <w:rPrChange w:id="476" w:author="Tatiana M." w:date="2016-10-16T17:51:00Z">
              <w:rPr>
                <w:lang w:val="fr-CA"/>
              </w:rPr>
            </w:rPrChange>
          </w:rPr>
          <w:t xml:space="preserve"> </w:t>
        </w:r>
      </w:ins>
      <w:ins w:id="477" w:author="Tatiana M." w:date="2016-10-16T17:52:00Z">
        <w:r>
          <w:rPr>
            <w:lang w:val="fr-CA"/>
            <w:rPrChange w:id="478" w:author="Tatiana M." w:date="2016-10-16T17:51:00Z">
              <w:rPr>
                <w:lang w:val="fr-CA"/>
              </w:rPr>
            </w:rPrChange>
          </w:rPr>
          <w:t>intéressant</w:t>
        </w:r>
      </w:ins>
      <w:ins w:id="479" w:author="Tatiana M." w:date="2016-10-16T17:51:00Z">
        <w:r>
          <w:rPr>
            <w:lang w:val="fr-CA"/>
            <w:rPrChange w:id="480" w:author="Tatiana M." w:date="2016-10-16T17:51:00Z">
              <w:rPr>
                <w:lang w:val="fr-CA"/>
              </w:rPr>
            </w:rPrChange>
          </w:rPr>
          <w:t xml:space="preserve"> de voir que le deuxi</w:t>
        </w:r>
      </w:ins>
      <w:ins w:id="481" w:author="Tatiana M." w:date="2016-10-16T17:52:00Z">
        <w:r>
          <w:rPr>
            <w:lang w:val="fr-CA"/>
          </w:rPr>
          <w:t>ème pays</w:t>
        </w:r>
        <w:r w:rsidR="00803AAD">
          <w:rPr>
            <w:lang w:val="fr-CA"/>
          </w:rPr>
          <w:t xml:space="preserve"> pour </w:t>
        </w:r>
      </w:ins>
      <w:ins w:id="482" w:author="Tatiana M." w:date="2016-10-16T17:53:00Z">
        <w:r w:rsidR="00803AAD">
          <w:rPr>
            <w:lang w:val="fr-CA"/>
          </w:rPr>
          <w:t>les crashs militaires</w:t>
        </w:r>
      </w:ins>
      <w:ins w:id="483" w:author="Tatiana M." w:date="2016-10-16T17:52:00Z">
        <w:r>
          <w:rPr>
            <w:lang w:val="fr-CA"/>
          </w:rPr>
          <w:t xml:space="preserve"> est le Sud Vietnam</w:t>
        </w:r>
      </w:ins>
      <w:ins w:id="484" w:author="Tatiana M." w:date="2016-10-16T17:53:00Z">
        <w:r w:rsidR="00803AAD">
          <w:rPr>
            <w:lang w:val="fr-CA"/>
          </w:rPr>
          <w:t xml:space="preserve">. Ceci nous démontre dans la collecte </w:t>
        </w:r>
      </w:ins>
      <w:ins w:id="485" w:author="Tatiana M." w:date="2016-10-16T17:54:00Z">
        <w:r w:rsidR="00803AAD">
          <w:rPr>
            <w:lang w:val="fr-CA"/>
          </w:rPr>
          <w:t>du</w:t>
        </w:r>
      </w:ins>
      <w:ins w:id="486" w:author="Tatiana M." w:date="2016-10-16T17:53:00Z">
        <w:r w:rsidR="00803AAD">
          <w:rPr>
            <w:lang w:val="fr-CA"/>
          </w:rPr>
          <w:t xml:space="preserve"> jeu de données,  </w:t>
        </w:r>
      </w:ins>
      <w:ins w:id="487" w:author="Tatiana M." w:date="2016-10-16T17:54:00Z">
        <w:r w:rsidR="00803AAD">
          <w:rPr>
            <w:lang w:val="fr-CA"/>
          </w:rPr>
          <w:t>plusieurs pays cachent l’information lorsque des crash</w:t>
        </w:r>
      </w:ins>
      <w:ins w:id="488" w:author="Tatiana M." w:date="2016-10-16T17:55:00Z">
        <w:r w:rsidR="00803AAD">
          <w:rPr>
            <w:lang w:val="fr-CA"/>
          </w:rPr>
          <w:t>s</w:t>
        </w:r>
      </w:ins>
      <w:ins w:id="489" w:author="Tatiana M." w:date="2016-10-16T17:54:00Z">
        <w:r w:rsidR="00803AAD">
          <w:rPr>
            <w:lang w:val="fr-CA"/>
          </w:rPr>
          <w:t xml:space="preserve"> de nature militaires (ou même civil) surviennent. Il est important pour eux toujours </w:t>
        </w:r>
      </w:ins>
      <w:proofErr w:type="gramStart"/>
      <w:ins w:id="490" w:author="Tatiana M." w:date="2016-10-16T17:55:00Z">
        <w:r w:rsidR="00803AAD">
          <w:rPr>
            <w:lang w:val="fr-CA"/>
          </w:rPr>
          <w:t>présenter</w:t>
        </w:r>
      </w:ins>
      <w:proofErr w:type="gramEnd"/>
      <w:ins w:id="491" w:author="Tatiana M." w:date="2016-10-16T17:54:00Z">
        <w:r w:rsidR="00803AAD">
          <w:rPr>
            <w:lang w:val="fr-CA"/>
          </w:rPr>
          <w:t xml:space="preserve"> leur pays sous un bon jour. </w:t>
        </w:r>
      </w:ins>
      <w:ins w:id="492" w:author="Tatiana M." w:date="2016-10-16T17:55:00Z">
        <w:r w:rsidR="00803AAD">
          <w:rPr>
            <w:lang w:val="fr-CA"/>
          </w:rPr>
          <w:t xml:space="preserve">D’après les auteurs, le Sud Vietnam occupe cette position du fait que les </w:t>
        </w:r>
      </w:ins>
      <w:ins w:id="493" w:author="Tatiana M." w:date="2016-10-16T17:57:00Z">
        <w:r w:rsidR="00536B4A">
          <w:rPr>
            <w:lang w:val="fr-CA"/>
          </w:rPr>
          <w:t>écrasements</w:t>
        </w:r>
      </w:ins>
      <w:ins w:id="494" w:author="Tatiana M." w:date="2016-10-16T17:55:00Z">
        <w:r w:rsidR="00803AAD">
          <w:rPr>
            <w:lang w:val="fr-CA"/>
          </w:rPr>
          <w:t xml:space="preserve"> d</w:t>
        </w:r>
      </w:ins>
      <w:ins w:id="495" w:author="Tatiana M." w:date="2016-10-16T17:56:00Z">
        <w:r w:rsidR="00803AAD">
          <w:rPr>
            <w:lang w:val="fr-CA"/>
          </w:rPr>
          <w:t>’avions ont été répertoriés durant la guerre du Vietnam, ce qui n’est pas le cas pour plusieurs autres conflits.</w:t>
        </w:r>
      </w:ins>
    </w:p>
    <w:p w14:paraId="4C0451DD" w14:textId="6FB2317C" w:rsidR="00536B4A" w:rsidRPr="00B34A87" w:rsidRDefault="00536B4A" w:rsidP="00B34A87">
      <w:pPr>
        <w:rPr>
          <w:ins w:id="496" w:author="Tatiana M." w:date="2016-10-16T17:48:00Z"/>
          <w:lang w:val="fr-CA"/>
          <w:rPrChange w:id="497" w:author="Tatiana M." w:date="2016-10-16T17:51:00Z">
            <w:rPr>
              <w:ins w:id="498" w:author="Tatiana M." w:date="2016-10-16T17:48:00Z"/>
            </w:rPr>
          </w:rPrChange>
        </w:rPr>
        <w:pPrChange w:id="499" w:author="Tatiana M." w:date="2016-10-16T17:51:00Z">
          <w:pPr>
            <w:pStyle w:val="Lgende"/>
          </w:pPr>
        </w:pPrChange>
      </w:pPr>
      <w:ins w:id="500" w:author="Tatiana M." w:date="2016-10-16T17:57:00Z">
        <w:r>
          <w:rPr>
            <w:lang w:val="fr-CA"/>
          </w:rPr>
          <w:t>Un des auteurs avait espéré que la Figure 3 démontrerait l’</w:t>
        </w:r>
      </w:ins>
      <w:ins w:id="501" w:author="Tatiana M." w:date="2016-10-16T17:58:00Z">
        <w:r>
          <w:rPr>
            <w:lang w:val="fr-CA"/>
          </w:rPr>
          <w:t>existence</w:t>
        </w:r>
      </w:ins>
      <w:ins w:id="502" w:author="Tatiana M." w:date="2016-10-16T17:57:00Z">
        <w:r>
          <w:rPr>
            <w:lang w:val="fr-CA"/>
          </w:rPr>
          <w:t xml:space="preserve"> du fameux triangle des Bermudes</w:t>
        </w:r>
      </w:ins>
      <w:ins w:id="503" w:author="Tatiana M." w:date="2016-10-16T17:58:00Z">
        <w:r>
          <w:rPr>
            <w:lang w:val="fr-CA"/>
          </w:rPr>
          <w:t xml:space="preserve"> </w:t>
        </w:r>
        <w:r>
          <w:rPr>
            <w:lang w:val="fr-CA"/>
          </w:rPr>
          <w:fldChar w:fldCharType="begin"/>
        </w:r>
        <w:r>
          <w:rPr>
            <w:lang w:val="fr-CA"/>
          </w:rPr>
          <w:instrText xml:space="preserve"> HYPERLINK "</w:instrText>
        </w:r>
        <w:r w:rsidRPr="00536B4A">
          <w:rPr>
            <w:lang w:val="fr-CA"/>
          </w:rPr>
          <w:instrText>https://en.wikipedia.org/wiki/Bermuda_Triangle</w:instrText>
        </w:r>
        <w:r>
          <w:rPr>
            <w:lang w:val="fr-CA"/>
          </w:rPr>
          <w:instrText xml:space="preserve">" </w:instrText>
        </w:r>
        <w:r>
          <w:rPr>
            <w:lang w:val="fr-CA"/>
          </w:rPr>
          <w:fldChar w:fldCharType="separate"/>
        </w:r>
        <w:r w:rsidRPr="008A29BB">
          <w:rPr>
            <w:rStyle w:val="Lienhypertexte"/>
            <w:lang w:val="fr-CA"/>
          </w:rPr>
          <w:t>https://en.wikipedia.org/wiki/Bermuda_Triangle</w:t>
        </w:r>
        <w:r>
          <w:rPr>
            <w:lang w:val="fr-CA"/>
          </w:rPr>
          <w:fldChar w:fldCharType="end"/>
        </w:r>
        <w:r>
          <w:rPr>
            <w:lang w:val="fr-CA"/>
          </w:rPr>
          <w:t xml:space="preserve"> </w:t>
        </w:r>
      </w:ins>
      <w:ins w:id="504" w:author="Tatiana M." w:date="2016-10-16T17:57:00Z">
        <w:r>
          <w:rPr>
            <w:lang w:val="fr-CA"/>
          </w:rPr>
          <w:t xml:space="preserve">. </w:t>
        </w:r>
      </w:ins>
      <w:ins w:id="505" w:author="Tatiana M." w:date="2016-10-16T17:58:00Z">
        <w:r>
          <w:rPr>
            <w:lang w:val="fr-CA"/>
          </w:rPr>
          <w:t xml:space="preserve">Ceci n’est pas le cas, les données compilées </w:t>
        </w:r>
      </w:ins>
      <w:ins w:id="506" w:author="Tatiana M." w:date="2016-10-16T17:59:00Z">
        <w:r>
          <w:rPr>
            <w:lang w:val="fr-CA"/>
          </w:rPr>
          <w:t>n’ont aucun pays de ce triangle parmi les endroits où surviennent le plus d’accidents d’avion.</w:t>
        </w:r>
      </w:ins>
    </w:p>
    <w:p w14:paraId="71D5963A" w14:textId="77777777" w:rsidR="00B34A87" w:rsidRPr="00803AAD" w:rsidRDefault="00D624E8" w:rsidP="00B34A87">
      <w:pPr>
        <w:keepNext/>
        <w:rPr>
          <w:ins w:id="507" w:author="Tatiana M." w:date="2016-10-16T17:49:00Z"/>
          <w:lang w:val="fr-CA"/>
          <w:rPrChange w:id="508" w:author="Tatiana M." w:date="2016-10-16T17:53:00Z">
            <w:rPr>
              <w:ins w:id="509" w:author="Tatiana M." w:date="2016-10-16T17:49:00Z"/>
            </w:rPr>
          </w:rPrChange>
        </w:rPr>
        <w:pPrChange w:id="510" w:author="Tatiana M." w:date="2016-10-16T17:49:00Z">
          <w:pPr/>
        </w:pPrChange>
      </w:pPr>
      <w:ins w:id="511" w:author="Tatiana M." w:date="2016-10-16T16:55:00Z">
        <w:r>
          <w:rPr>
            <w:noProof/>
            <w:lang w:val="en-US"/>
          </w:rPr>
          <w:lastRenderedPageBreak/>
          <w:drawing>
            <wp:inline distT="0" distB="0" distL="0" distR="0" wp14:anchorId="692468B9" wp14:editId="255CFFFC">
              <wp:extent cx="5928360" cy="4371340"/>
              <wp:effectExtent l="0" t="0" r="0" b="0"/>
              <wp:docPr id="4" name="Image 4" descr="C:\Users\tankou\Documents\GitHub\hecLogicielStatistiques\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kou\Documents\GitHub\hecLogicielStatistiques\Rplot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4371340"/>
                      </a:xfrm>
                      <a:prstGeom prst="rect">
                        <a:avLst/>
                      </a:prstGeom>
                      <a:noFill/>
                      <a:ln>
                        <a:noFill/>
                      </a:ln>
                    </pic:spPr>
                  </pic:pic>
                </a:graphicData>
              </a:graphic>
            </wp:inline>
          </w:drawing>
        </w:r>
      </w:ins>
    </w:p>
    <w:p w14:paraId="29F11B91" w14:textId="1FD61D76" w:rsidR="00B34A87" w:rsidRPr="003F182E" w:rsidRDefault="00B34A87" w:rsidP="00B34A87">
      <w:pPr>
        <w:pStyle w:val="Lgende"/>
        <w:jc w:val="center"/>
        <w:rPr>
          <w:ins w:id="512" w:author="Tatiana M." w:date="2016-10-16T18:00:00Z"/>
          <w:lang w:val="fr-CA"/>
          <w:rPrChange w:id="513" w:author="Tatiana M." w:date="2016-10-16T18:01:00Z">
            <w:rPr>
              <w:ins w:id="514" w:author="Tatiana M." w:date="2016-10-16T18:00:00Z"/>
            </w:rPr>
          </w:rPrChange>
        </w:rPr>
        <w:pPrChange w:id="515" w:author="Tatiana M." w:date="2016-10-16T17:49:00Z">
          <w:pPr>
            <w:pStyle w:val="Lgende"/>
          </w:pPr>
        </w:pPrChange>
      </w:pPr>
      <w:ins w:id="516" w:author="Tatiana M." w:date="2016-10-16T17:49:00Z">
        <w:r w:rsidRPr="00803AAD">
          <w:rPr>
            <w:lang w:val="fr-CA"/>
            <w:rPrChange w:id="517" w:author="Tatiana M." w:date="2016-10-16T17:53:00Z">
              <w:rPr/>
            </w:rPrChange>
          </w:rPr>
          <w:t xml:space="preserve">Figure </w:t>
        </w:r>
        <w:r>
          <w:fldChar w:fldCharType="begin"/>
        </w:r>
        <w:r w:rsidRPr="00803AAD">
          <w:rPr>
            <w:lang w:val="fr-CA"/>
            <w:rPrChange w:id="518" w:author="Tatiana M." w:date="2016-10-16T17:53:00Z">
              <w:rPr/>
            </w:rPrChange>
          </w:rPr>
          <w:instrText xml:space="preserve"> SEQ Figure \* ARABIC </w:instrText>
        </w:r>
      </w:ins>
      <w:r>
        <w:fldChar w:fldCharType="separate"/>
      </w:r>
      <w:ins w:id="519" w:author="Tatiana M." w:date="2016-10-16T18:00:00Z">
        <w:r w:rsidR="003F182E">
          <w:rPr>
            <w:noProof/>
            <w:lang w:val="fr-CA"/>
          </w:rPr>
          <w:t>3</w:t>
        </w:r>
      </w:ins>
      <w:ins w:id="520" w:author="Tatiana M." w:date="2016-10-16T17:49:00Z">
        <w:r>
          <w:fldChar w:fldCharType="end"/>
        </w:r>
      </w:ins>
    </w:p>
    <w:p w14:paraId="5BB8F5E0" w14:textId="7DAB6E5C" w:rsidR="003F182E" w:rsidRPr="003F182E" w:rsidRDefault="00BE2CD8" w:rsidP="003F182E">
      <w:pPr>
        <w:rPr>
          <w:ins w:id="521" w:author="Tatiana M." w:date="2016-10-16T17:49:00Z"/>
          <w:lang w:val="fr-CA"/>
          <w:rPrChange w:id="522" w:author="Tatiana M." w:date="2016-10-16T18:01:00Z">
            <w:rPr>
              <w:ins w:id="523" w:author="Tatiana M." w:date="2016-10-16T17:49:00Z"/>
            </w:rPr>
          </w:rPrChange>
        </w:rPr>
        <w:pPrChange w:id="524" w:author="Tatiana M." w:date="2016-10-16T18:00:00Z">
          <w:pPr>
            <w:pStyle w:val="Lgende"/>
          </w:pPr>
        </w:pPrChange>
      </w:pPr>
      <w:ins w:id="525" w:author="Tatiana M." w:date="2016-10-16T16:55:00Z">
        <w:r>
          <w:rPr>
            <w:noProof/>
            <w:lang w:val="en-US"/>
          </w:rPr>
          <w:drawing>
            <wp:anchor distT="0" distB="0" distL="114300" distR="114300" simplePos="0" relativeHeight="251663360" behindDoc="1" locked="0" layoutInCell="1" allowOverlap="1" wp14:anchorId="0D3D62B7" wp14:editId="3558539D">
              <wp:simplePos x="0" y="0"/>
              <wp:positionH relativeFrom="column">
                <wp:posOffset>1783554</wp:posOffset>
              </wp:positionH>
              <wp:positionV relativeFrom="paragraph">
                <wp:posOffset>-69299</wp:posOffset>
              </wp:positionV>
              <wp:extent cx="4811469" cy="3541719"/>
              <wp:effectExtent l="0" t="0" r="8255" b="1905"/>
              <wp:wrapTight wrapText="bothSides">
                <wp:wrapPolygon edited="0">
                  <wp:start x="0" y="0"/>
                  <wp:lineTo x="0" y="21495"/>
                  <wp:lineTo x="21552" y="21495"/>
                  <wp:lineTo x="21552" y="0"/>
                  <wp:lineTo x="0" y="0"/>
                </wp:wrapPolygon>
              </wp:wrapTight>
              <wp:docPr id="6" name="Image 6" descr="C:\Users\tankou\Documents\GitHub\hecLogicielStatistiques\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kou\Documents\GitHub\hecLogicielStatistiques\Rplot0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11469" cy="3541719"/>
                      </a:xfrm>
                      <a:prstGeom prst="rect">
                        <a:avLst/>
                      </a:prstGeom>
                      <a:noFill/>
                      <a:ln>
                        <a:noFill/>
                      </a:ln>
                    </pic:spPr>
                  </pic:pic>
                </a:graphicData>
              </a:graphic>
              <wp14:sizeRelH relativeFrom="page">
                <wp14:pctWidth>0</wp14:pctWidth>
              </wp14:sizeRelH>
              <wp14:sizeRelV relativeFrom="page">
                <wp14:pctHeight>0</wp14:pctHeight>
              </wp14:sizeRelV>
            </wp:anchor>
          </w:drawing>
        </w:r>
      </w:ins>
      <w:ins w:id="526" w:author="Tatiana M." w:date="2016-10-16T18:08:00Z">
        <w:r w:rsidR="005C1000">
          <w:rPr>
            <w:lang w:val="fr-CA"/>
          </w:rPr>
          <w:t>La f</w:t>
        </w:r>
      </w:ins>
      <w:ins w:id="527" w:author="Tatiana M." w:date="2016-10-16T18:00:00Z">
        <w:r w:rsidR="005C1000">
          <w:rPr>
            <w:lang w:val="fr-CA"/>
            <w:rPrChange w:id="528" w:author="Tatiana M." w:date="2016-10-16T18:01:00Z">
              <w:rPr>
                <w:lang w:val="fr-CA"/>
              </w:rPr>
            </w:rPrChange>
          </w:rPr>
          <w:t>igure suivante</w:t>
        </w:r>
        <w:r w:rsidR="003F182E" w:rsidRPr="003F182E">
          <w:rPr>
            <w:lang w:val="fr-CA"/>
            <w:rPrChange w:id="529" w:author="Tatiana M." w:date="2016-10-16T18:01:00Z">
              <w:rPr/>
            </w:rPrChange>
          </w:rPr>
          <w:t xml:space="preserve"> nous montre que la plupart des accidents surviennent lors des vols reliant de </w:t>
        </w:r>
      </w:ins>
      <w:bookmarkStart w:id="530" w:name="_GoBack"/>
      <w:bookmarkEnd w:id="530"/>
      <w:ins w:id="531" w:author="Tatiana M." w:date="2016-10-16T18:32:00Z">
        <w:r w:rsidR="00C938EE" w:rsidRPr="003F182E">
          <w:rPr>
            <w:lang w:val="fr-CA"/>
            <w:rPrChange w:id="532" w:author="Tatiana M." w:date="2016-10-16T18:01:00Z">
              <w:rPr>
                <w:lang w:val="fr-CA"/>
              </w:rPr>
            </w:rPrChange>
          </w:rPr>
          <w:t>grandes</w:t>
        </w:r>
      </w:ins>
      <w:ins w:id="533" w:author="Tatiana M." w:date="2016-10-16T18:00:00Z">
        <w:r w:rsidR="003F182E" w:rsidRPr="003F182E">
          <w:rPr>
            <w:lang w:val="fr-CA"/>
            <w:rPrChange w:id="534" w:author="Tatiana M." w:date="2016-10-16T18:01:00Z">
              <w:rPr/>
            </w:rPrChange>
          </w:rPr>
          <w:t xml:space="preserve"> villes de ce monde. </w:t>
        </w:r>
      </w:ins>
      <w:ins w:id="535" w:author="Tatiana M." w:date="2016-10-16T18:01:00Z">
        <w:r w:rsidR="003F182E">
          <w:rPr>
            <w:lang w:val="fr-CA"/>
          </w:rPr>
          <w:t>En effet, le sens commun nous dit que plus il y a de vols vers une destination, plus il y aura des accidents parmi les vols vers cette destination</w:t>
        </w:r>
      </w:ins>
      <w:ins w:id="536" w:author="Tatiana M." w:date="2016-10-16T18:02:00Z">
        <w:r w:rsidR="003F182E">
          <w:rPr>
            <w:lang w:val="fr-CA"/>
          </w:rPr>
          <w:t>.</w:t>
        </w:r>
      </w:ins>
      <w:ins w:id="537" w:author="Tatiana M." w:date="2016-10-16T18:06:00Z">
        <w:r w:rsidR="0046612B">
          <w:rPr>
            <w:lang w:val="fr-CA"/>
          </w:rPr>
          <w:t xml:space="preserve"> Un exercice statistique serait de démontrer cette inférence.</w:t>
        </w:r>
      </w:ins>
    </w:p>
    <w:p w14:paraId="4F916437" w14:textId="484FB0BF" w:rsidR="003F182E" w:rsidRPr="003F182E" w:rsidRDefault="003F182E" w:rsidP="008F4853">
      <w:pPr>
        <w:keepNext/>
        <w:jc w:val="center"/>
        <w:rPr>
          <w:ins w:id="538" w:author="Tatiana M." w:date="2016-10-16T18:00:00Z"/>
          <w:lang w:val="fr-CA"/>
          <w:rPrChange w:id="539" w:author="Tatiana M." w:date="2016-10-16T18:01:00Z">
            <w:rPr>
              <w:ins w:id="540" w:author="Tatiana M." w:date="2016-10-16T18:00:00Z"/>
            </w:rPr>
          </w:rPrChange>
        </w:rPr>
        <w:pPrChange w:id="541" w:author="Tatiana M." w:date="2016-10-16T18:21:00Z">
          <w:pPr/>
        </w:pPrChange>
      </w:pPr>
    </w:p>
    <w:p w14:paraId="0E95563E" w14:textId="52D9451C" w:rsidR="005C1000" w:rsidRDefault="005C1000" w:rsidP="005C1000">
      <w:pPr>
        <w:pStyle w:val="Titre2"/>
        <w:rPr>
          <w:ins w:id="542" w:author="Tatiana M." w:date="2016-10-16T18:26:00Z"/>
          <w:lang w:val="fr-CA"/>
        </w:rPr>
        <w:pPrChange w:id="543" w:author="Tatiana M." w:date="2016-10-16T18:07:00Z">
          <w:pPr>
            <w:pStyle w:val="Lgende"/>
          </w:pPr>
        </w:pPrChange>
      </w:pPr>
      <w:ins w:id="544" w:author="Tatiana M." w:date="2016-10-16T18:08:00Z">
        <w:r>
          <w:rPr>
            <w:lang w:val="fr-CA"/>
          </w:rPr>
          <w:t>R</w:t>
        </w:r>
      </w:ins>
      <w:ins w:id="545" w:author="Tatiana M." w:date="2016-10-16T18:07:00Z">
        <w:r w:rsidRPr="005C1000">
          <w:rPr>
            <w:lang w:val="fr-CA"/>
            <w:rPrChange w:id="546" w:author="Tatiana M." w:date="2016-10-16T18:07:00Z">
              <w:rPr/>
            </w:rPrChange>
          </w:rPr>
          <w:t>isque selon les types d’avion</w:t>
        </w:r>
      </w:ins>
      <w:ins w:id="547" w:author="Tatiana M." w:date="2016-10-16T18:20:00Z">
        <w:r w:rsidR="00845A90">
          <w:rPr>
            <w:lang w:val="fr-CA"/>
          </w:rPr>
          <w:t xml:space="preserve"> (</w:t>
        </w:r>
        <w:proofErr w:type="spellStart"/>
        <w:r w:rsidR="00845A90">
          <w:rPr>
            <w:lang w:val="fr-CA"/>
          </w:rPr>
          <w:t>william.R</w:t>
        </w:r>
        <w:proofErr w:type="spellEnd"/>
        <w:r w:rsidR="00845A90">
          <w:rPr>
            <w:lang w:val="fr-CA"/>
          </w:rPr>
          <w:t>)</w:t>
        </w:r>
      </w:ins>
      <w:ins w:id="548" w:author="Tatiana M." w:date="2016-10-16T18:07:00Z">
        <w:r w:rsidRPr="005C1000">
          <w:rPr>
            <w:lang w:val="fr-CA"/>
            <w:rPrChange w:id="549" w:author="Tatiana M." w:date="2016-10-16T18:07:00Z">
              <w:rPr/>
            </w:rPrChange>
          </w:rPr>
          <w:t>:</w:t>
        </w:r>
      </w:ins>
    </w:p>
    <w:p w14:paraId="275DE059" w14:textId="284EF5CE" w:rsidR="00143BBC" w:rsidRPr="00143BBC" w:rsidRDefault="00143BBC" w:rsidP="00143BBC">
      <w:pPr>
        <w:rPr>
          <w:ins w:id="550" w:author="Tatiana M." w:date="2016-10-16T18:08:00Z"/>
          <w:lang w:val="fr-CA"/>
          <w:rPrChange w:id="551" w:author="Tatiana M." w:date="2016-10-16T18:26:00Z">
            <w:rPr>
              <w:ins w:id="552" w:author="Tatiana M." w:date="2016-10-16T18:08:00Z"/>
              <w:lang w:val="fr-CA"/>
            </w:rPr>
          </w:rPrChange>
        </w:rPr>
        <w:pPrChange w:id="553" w:author="Tatiana M." w:date="2016-10-16T18:26:00Z">
          <w:pPr>
            <w:pStyle w:val="Lgende"/>
          </w:pPr>
        </w:pPrChange>
      </w:pPr>
      <w:ins w:id="554" w:author="Tatiana M." w:date="2016-10-16T16:55:00Z">
        <w:r>
          <w:rPr>
            <w:noProof/>
            <w:lang w:val="en-US"/>
          </w:rPr>
          <w:drawing>
            <wp:anchor distT="0" distB="0" distL="114300" distR="114300" simplePos="0" relativeHeight="251659264" behindDoc="1" locked="0" layoutInCell="1" allowOverlap="1" wp14:anchorId="4E56DEDC" wp14:editId="616B195F">
              <wp:simplePos x="0" y="0"/>
              <wp:positionH relativeFrom="margin">
                <wp:posOffset>3321050</wp:posOffset>
              </wp:positionH>
              <wp:positionV relativeFrom="paragraph">
                <wp:posOffset>5715</wp:posOffset>
              </wp:positionV>
              <wp:extent cx="3273425" cy="2414905"/>
              <wp:effectExtent l="0" t="0" r="3175" b="4445"/>
              <wp:wrapTight wrapText="bothSides">
                <wp:wrapPolygon edited="0">
                  <wp:start x="0" y="0"/>
                  <wp:lineTo x="0" y="21469"/>
                  <wp:lineTo x="21495" y="21469"/>
                  <wp:lineTo x="21495" y="0"/>
                  <wp:lineTo x="0" y="0"/>
                </wp:wrapPolygon>
              </wp:wrapTight>
              <wp:docPr id="9" name="Image 9" descr="C:\Users\tankou\Documents\GitHub\hecLogicielStatistiques\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kou\Documents\GitHub\hecLogicielStatistiques\Rplot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3425" cy="241490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667BB476" w14:textId="2F1E3A47" w:rsidR="005C1000" w:rsidRDefault="005C1000" w:rsidP="005C1000">
      <w:pPr>
        <w:rPr>
          <w:ins w:id="555" w:author="Tatiana M." w:date="2016-10-16T18:12:00Z"/>
          <w:lang w:val="fr-CA"/>
        </w:rPr>
        <w:pPrChange w:id="556" w:author="Tatiana M." w:date="2016-10-16T18:08:00Z">
          <w:pPr>
            <w:pStyle w:val="Lgende"/>
          </w:pPr>
        </w:pPrChange>
      </w:pPr>
      <w:ins w:id="557" w:author="Tatiana M." w:date="2016-10-16T18:09:00Z">
        <w:r>
          <w:rPr>
            <w:lang w:val="fr-CA"/>
          </w:rPr>
          <w:t>Le jeu de données nous montre que la plupart des avions à être impliquer dans des écrasements sont des avions commerciaux.</w:t>
        </w:r>
      </w:ins>
      <w:ins w:id="558" w:author="Tatiana M." w:date="2016-10-16T18:11:00Z">
        <w:r w:rsidR="0066520D">
          <w:rPr>
            <w:lang w:val="fr-CA"/>
          </w:rPr>
          <w:t xml:space="preserve"> Il est important de mentionner qu’il existe un </w:t>
        </w:r>
      </w:ins>
      <w:ins w:id="559" w:author="Tatiana M." w:date="2016-10-16T18:12:00Z">
        <w:r w:rsidR="0066520D">
          <w:rPr>
            <w:lang w:val="fr-CA"/>
          </w:rPr>
          <w:t>biais</w:t>
        </w:r>
      </w:ins>
      <w:ins w:id="560" w:author="Tatiana M." w:date="2016-10-16T18:11:00Z">
        <w:r w:rsidR="0066520D">
          <w:rPr>
            <w:lang w:val="fr-CA"/>
          </w:rPr>
          <w:t>. En effet, comme mentionné plus haut dans le rapport, la plupart des pays ne signale pas lorsqu’un de leur avion militaire s</w:t>
        </w:r>
      </w:ins>
      <w:ins w:id="561" w:author="Tatiana M." w:date="2016-10-16T18:12:00Z">
        <w:r w:rsidR="0066520D">
          <w:rPr>
            <w:lang w:val="fr-CA"/>
          </w:rPr>
          <w:t>’</w:t>
        </w:r>
      </w:ins>
      <w:ins w:id="562" w:author="Tatiana M." w:date="2016-10-16T18:11:00Z">
        <w:r w:rsidR="0066520D">
          <w:rPr>
            <w:lang w:val="fr-CA"/>
          </w:rPr>
          <w:t>écrase</w:t>
        </w:r>
      </w:ins>
      <w:ins w:id="563" w:author="Tatiana M." w:date="2016-10-16T18:12:00Z">
        <w:r w:rsidR="0066520D">
          <w:rPr>
            <w:lang w:val="fr-CA"/>
          </w:rPr>
          <w:t>.</w:t>
        </w:r>
      </w:ins>
    </w:p>
    <w:p w14:paraId="31B7D515" w14:textId="013F5FAF" w:rsidR="00845A90" w:rsidRDefault="00845A90" w:rsidP="005C1000">
      <w:pPr>
        <w:rPr>
          <w:ins w:id="564" w:author="Tatiana M." w:date="2016-10-16T18:13:00Z"/>
          <w:lang w:val="fr-CA"/>
        </w:rPr>
        <w:pPrChange w:id="565" w:author="Tatiana M." w:date="2016-10-16T18:08:00Z">
          <w:pPr>
            <w:pStyle w:val="Lgende"/>
          </w:pPr>
        </w:pPrChange>
      </w:pPr>
    </w:p>
    <w:p w14:paraId="74765B38" w14:textId="39E1E67B" w:rsidR="00845A90" w:rsidRDefault="00845A90" w:rsidP="005C1000">
      <w:pPr>
        <w:rPr>
          <w:ins w:id="566" w:author="Tatiana M." w:date="2016-10-16T18:13:00Z"/>
          <w:lang w:val="fr-CA"/>
        </w:rPr>
        <w:pPrChange w:id="567" w:author="Tatiana M." w:date="2016-10-16T18:08:00Z">
          <w:pPr>
            <w:pStyle w:val="Lgende"/>
          </w:pPr>
        </w:pPrChange>
      </w:pPr>
    </w:p>
    <w:p w14:paraId="7B967651" w14:textId="460D4E7D" w:rsidR="00845A90" w:rsidRDefault="00845A90" w:rsidP="005C1000">
      <w:pPr>
        <w:rPr>
          <w:ins w:id="568" w:author="Tatiana M." w:date="2016-10-16T18:13:00Z"/>
          <w:lang w:val="fr-CA"/>
        </w:rPr>
        <w:pPrChange w:id="569" w:author="Tatiana M." w:date="2016-10-16T18:08:00Z">
          <w:pPr>
            <w:pStyle w:val="Lgende"/>
          </w:pPr>
        </w:pPrChange>
      </w:pPr>
    </w:p>
    <w:p w14:paraId="5645EEBF" w14:textId="0788FB5D" w:rsidR="00845A90" w:rsidRDefault="00BE2CD8" w:rsidP="005C1000">
      <w:pPr>
        <w:rPr>
          <w:ins w:id="570" w:author="Tatiana M." w:date="2016-10-16T18:13:00Z"/>
          <w:lang w:val="fr-CA"/>
        </w:rPr>
        <w:pPrChange w:id="571" w:author="Tatiana M." w:date="2016-10-16T18:08:00Z">
          <w:pPr>
            <w:pStyle w:val="Lgende"/>
          </w:pPr>
        </w:pPrChange>
      </w:pPr>
      <w:ins w:id="572" w:author="Tatiana M." w:date="2016-10-16T18:23:00Z">
        <w:r>
          <w:rPr>
            <w:noProof/>
            <w:lang w:val="en-US"/>
          </w:rPr>
          <w:drawing>
            <wp:anchor distT="0" distB="0" distL="114300" distR="114300" simplePos="0" relativeHeight="251662336" behindDoc="1" locked="0" layoutInCell="1" allowOverlap="1" wp14:anchorId="2CD0555F" wp14:editId="07693A8D">
              <wp:simplePos x="0" y="0"/>
              <wp:positionH relativeFrom="column">
                <wp:posOffset>3430270</wp:posOffset>
              </wp:positionH>
              <wp:positionV relativeFrom="margin">
                <wp:posOffset>2910840</wp:posOffset>
              </wp:positionV>
              <wp:extent cx="3025140" cy="2230755"/>
              <wp:effectExtent l="0" t="0" r="3810" b="0"/>
              <wp:wrapTight wrapText="bothSides">
                <wp:wrapPolygon edited="0">
                  <wp:start x="0" y="0"/>
                  <wp:lineTo x="0" y="21397"/>
                  <wp:lineTo x="21491" y="21397"/>
                  <wp:lineTo x="21491" y="0"/>
                  <wp:lineTo x="0" y="0"/>
                </wp:wrapPolygon>
              </wp:wrapTight>
              <wp:docPr id="10" name="Image 10" descr="C:\Users\tankou\Documents\GitHub\hecLogicielStatistiques\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kou\Documents\GitHub\hecLogicielStatistiques\Rplot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5140" cy="223075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98C654F" w14:textId="77777777" w:rsidR="00BE2CD8" w:rsidRDefault="00BE2CD8" w:rsidP="008F4853">
      <w:pPr>
        <w:rPr>
          <w:ins w:id="573" w:author="Tatiana M." w:date="2016-10-16T18:30:00Z"/>
          <w:lang w:val="fr-CA"/>
        </w:rPr>
      </w:pPr>
    </w:p>
    <w:p w14:paraId="3A175699" w14:textId="77777777" w:rsidR="00BE2CD8" w:rsidRDefault="00BE2CD8" w:rsidP="008F4853">
      <w:pPr>
        <w:rPr>
          <w:ins w:id="574" w:author="Tatiana M." w:date="2016-10-16T18:30:00Z"/>
          <w:lang w:val="fr-CA"/>
        </w:rPr>
      </w:pPr>
    </w:p>
    <w:p w14:paraId="283D6959" w14:textId="0441D1DE" w:rsidR="008F4853" w:rsidRDefault="008F4853" w:rsidP="008F4853">
      <w:pPr>
        <w:rPr>
          <w:ins w:id="575" w:author="Tatiana M." w:date="2016-10-16T18:22:00Z"/>
          <w:lang w:val="fr-CA"/>
        </w:rPr>
      </w:pPr>
      <w:ins w:id="576" w:author="Tatiana M." w:date="2016-10-16T18:22:00Z">
        <w:r>
          <w:rPr>
            <w:lang w:val="fr-CA"/>
          </w:rPr>
          <w:t>L</w:t>
        </w:r>
        <w:r>
          <w:rPr>
            <w:lang w:val="fr-CA"/>
          </w:rPr>
          <w:t xml:space="preserve">es accidents d’avions surviennent dans la grande majorité des cas sur la terre ferme, contrairement </w:t>
        </w:r>
      </w:ins>
      <w:ins w:id="577" w:author="Tatiana M." w:date="2016-10-16T18:26:00Z">
        <w:r w:rsidR="00143BBC">
          <w:rPr>
            <w:lang w:val="fr-CA"/>
          </w:rPr>
          <w:t>aux présuppositions</w:t>
        </w:r>
      </w:ins>
      <w:ins w:id="578" w:author="Tatiana M." w:date="2016-10-16T18:22:00Z">
        <w:r>
          <w:rPr>
            <w:lang w:val="fr-CA"/>
          </w:rPr>
          <w:t xml:space="preserve"> d’un des auteurs du rapport.</w:t>
        </w:r>
      </w:ins>
    </w:p>
    <w:p w14:paraId="7F3D9BD2" w14:textId="24FF4FA4" w:rsidR="008F4853" w:rsidRDefault="008F4853" w:rsidP="00835E15">
      <w:pPr>
        <w:rPr>
          <w:ins w:id="579" w:author="Tatiana M." w:date="2016-10-16T18:22:00Z"/>
          <w:lang w:val="fr-CA"/>
        </w:rPr>
      </w:pPr>
    </w:p>
    <w:p w14:paraId="11F34CDE" w14:textId="29BC4E0E" w:rsidR="00845A90" w:rsidRDefault="00845A90" w:rsidP="00835E15">
      <w:pPr>
        <w:rPr>
          <w:ins w:id="580" w:author="Tatiana M." w:date="2016-10-16T18:17:00Z"/>
          <w:lang w:val="fr-CA"/>
        </w:rPr>
      </w:pPr>
    </w:p>
    <w:p w14:paraId="1D3199A0" w14:textId="77777777" w:rsidR="00BE2CD8" w:rsidRDefault="00BE2CD8" w:rsidP="00845A90">
      <w:pPr>
        <w:pStyle w:val="Titre2"/>
        <w:rPr>
          <w:ins w:id="581" w:author="Tatiana M." w:date="2016-10-16T18:30:00Z"/>
          <w:lang w:val="fr-CA"/>
        </w:rPr>
        <w:pPrChange w:id="582" w:author="Tatiana M." w:date="2016-10-16T18:17:00Z">
          <w:pPr/>
        </w:pPrChange>
      </w:pPr>
    </w:p>
    <w:p w14:paraId="12DF3F4F" w14:textId="2D2061B4" w:rsidR="00BE2CD8" w:rsidRDefault="00BE2CD8" w:rsidP="00845A90">
      <w:pPr>
        <w:pStyle w:val="Titre2"/>
        <w:rPr>
          <w:ins w:id="583" w:author="Tatiana M." w:date="2016-10-16T18:30:00Z"/>
          <w:lang w:val="fr-CA"/>
        </w:rPr>
        <w:pPrChange w:id="584" w:author="Tatiana M." w:date="2016-10-16T18:17:00Z">
          <w:pPr/>
        </w:pPrChange>
      </w:pPr>
      <w:ins w:id="585" w:author="Tatiana M." w:date="2016-10-16T18:28:00Z">
        <w:r>
          <w:rPr>
            <w:noProof/>
            <w:lang w:val="en-US"/>
          </w:rPr>
          <w:drawing>
            <wp:anchor distT="0" distB="0" distL="114300" distR="114300" simplePos="0" relativeHeight="251664384" behindDoc="1" locked="0" layoutInCell="1" allowOverlap="1" wp14:anchorId="6A78F602" wp14:editId="6B636791">
              <wp:simplePos x="0" y="0"/>
              <wp:positionH relativeFrom="page">
                <wp:posOffset>3752491</wp:posOffset>
              </wp:positionH>
              <wp:positionV relativeFrom="paragraph">
                <wp:posOffset>118468</wp:posOffset>
              </wp:positionV>
              <wp:extent cx="4011738" cy="2958043"/>
              <wp:effectExtent l="0" t="0" r="8255" b="0"/>
              <wp:wrapTight wrapText="bothSides">
                <wp:wrapPolygon edited="0">
                  <wp:start x="0" y="0"/>
                  <wp:lineTo x="0" y="21424"/>
                  <wp:lineTo x="21542" y="21424"/>
                  <wp:lineTo x="21542" y="0"/>
                  <wp:lineTo x="0" y="0"/>
                </wp:wrapPolygon>
              </wp:wrapTight>
              <wp:docPr id="11" name="Image 11" descr="C:\Users\tankou\Documents\GitHub\hecLogicielStatistiques\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kou\Documents\GitHub\hecLogicielStatistiques\Rplot0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15434" cy="2960768"/>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F7BAD2B" w14:textId="4D859172" w:rsidR="00845A90" w:rsidRDefault="00845A90" w:rsidP="00845A90">
      <w:pPr>
        <w:pStyle w:val="Titre2"/>
        <w:rPr>
          <w:ins w:id="586" w:author="Tatiana M." w:date="2016-10-16T18:17:00Z"/>
          <w:lang w:val="fr-CA"/>
        </w:rPr>
        <w:pPrChange w:id="587" w:author="Tatiana M." w:date="2016-10-16T18:17:00Z">
          <w:pPr/>
        </w:pPrChange>
      </w:pPr>
      <w:ins w:id="588" w:author="Tatiana M." w:date="2016-10-16T18:17:00Z">
        <w:r>
          <w:rPr>
            <w:lang w:val="fr-CA"/>
          </w:rPr>
          <w:t>Chance de survie </w:t>
        </w:r>
      </w:ins>
      <w:ins w:id="589" w:author="Tatiana M." w:date="2016-10-16T18:20:00Z">
        <w:r>
          <w:rPr>
            <w:lang w:val="fr-CA"/>
          </w:rPr>
          <w:t>(</w:t>
        </w:r>
        <w:proofErr w:type="spellStart"/>
        <w:r>
          <w:rPr>
            <w:lang w:val="fr-CA"/>
          </w:rPr>
          <w:t>william.R</w:t>
        </w:r>
        <w:proofErr w:type="spellEnd"/>
        <w:r>
          <w:rPr>
            <w:lang w:val="fr-CA"/>
          </w:rPr>
          <w:t>)</w:t>
        </w:r>
      </w:ins>
      <w:ins w:id="590" w:author="Tatiana M." w:date="2016-10-16T18:17:00Z">
        <w:r>
          <w:rPr>
            <w:lang w:val="fr-CA"/>
          </w:rPr>
          <w:t>:</w:t>
        </w:r>
      </w:ins>
    </w:p>
    <w:p w14:paraId="13585BB3" w14:textId="1BFBDD6A" w:rsidR="00845A90" w:rsidRDefault="00845A90" w:rsidP="00835E15">
      <w:pPr>
        <w:rPr>
          <w:ins w:id="591" w:author="Tatiana M." w:date="2016-10-16T18:17:00Z"/>
          <w:lang w:val="fr-CA"/>
        </w:rPr>
      </w:pPr>
      <w:ins w:id="592" w:author="Tatiana M." w:date="2016-10-16T18:18:00Z">
        <w:r>
          <w:rPr>
            <w:lang w:val="fr-CA"/>
          </w:rPr>
          <w:t>Le dernier graphique nous montre l’estimation de survie lors d’un crash selon que l’avion soit militaire ou commercial et que le crash survient l</w:t>
        </w:r>
      </w:ins>
      <w:ins w:id="593" w:author="Tatiana M." w:date="2016-10-16T18:19:00Z">
        <w:r>
          <w:rPr>
            <w:lang w:val="fr-CA"/>
          </w:rPr>
          <w:t>ors d’un entrainement ou non.</w:t>
        </w:r>
      </w:ins>
    </w:p>
    <w:p w14:paraId="3FC2ADA1" w14:textId="12412DD2" w:rsidR="00845A90" w:rsidRDefault="00845A90" w:rsidP="00CB3200">
      <w:pPr>
        <w:jc w:val="center"/>
        <w:rPr>
          <w:ins w:id="594" w:author="Tatiana M." w:date="2016-10-16T18:17:00Z"/>
          <w:lang w:val="fr-CA"/>
        </w:rPr>
        <w:pPrChange w:id="595" w:author="Tatiana M." w:date="2016-10-16T18:29:00Z">
          <w:pPr/>
        </w:pPrChange>
      </w:pPr>
    </w:p>
    <w:p w14:paraId="2A8BDDE5" w14:textId="702DEE6B" w:rsidR="00845A90" w:rsidRDefault="00845A90" w:rsidP="00835E15">
      <w:pPr>
        <w:rPr>
          <w:ins w:id="596" w:author="Tatiana M." w:date="2016-10-16T18:17:00Z"/>
          <w:lang w:val="fr-CA"/>
        </w:rPr>
      </w:pPr>
    </w:p>
    <w:p w14:paraId="79A513A7" w14:textId="35FAE697" w:rsidR="00632C79" w:rsidRPr="00293515" w:rsidRDefault="00632C79" w:rsidP="00835E15">
      <w:pPr>
        <w:rPr>
          <w:lang w:val="fr-CA"/>
        </w:rPr>
      </w:pPr>
    </w:p>
    <w:sectPr w:rsidR="00632C79" w:rsidRPr="0029351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8" w:author="Tatiana M." w:date="2016-10-16T15:31:00Z" w:initials="TM">
    <w:p w14:paraId="506E70F8" w14:textId="4FDB852E" w:rsidR="00B33A23" w:rsidRPr="002103DF" w:rsidRDefault="00B33A23">
      <w:pPr>
        <w:pStyle w:val="Commentaire"/>
        <w:rPr>
          <w:lang w:val="fr-CA"/>
        </w:rPr>
      </w:pPr>
      <w:r>
        <w:rPr>
          <w:rStyle w:val="Marquedecommentaire"/>
        </w:rPr>
        <w:annotationRef/>
      </w:r>
      <w:r w:rsidRPr="002103DF">
        <w:rPr>
          <w:lang w:val="fr-CA"/>
        </w:rPr>
        <w:t xml:space="preserve">Entrez vos étapes de </w:t>
      </w:r>
      <w:proofErr w:type="spellStart"/>
      <w:r w:rsidRPr="002103DF">
        <w:rPr>
          <w:lang w:val="fr-CA"/>
        </w:rPr>
        <w:t>preparation</w:t>
      </w:r>
      <w:proofErr w:type="spellEnd"/>
      <w:r w:rsidRPr="002103DF">
        <w:rPr>
          <w:lang w:val="fr-CA"/>
        </w:rPr>
        <w:t xml:space="preserve"> et transformation ici</w:t>
      </w:r>
    </w:p>
  </w:comment>
  <w:comment w:id="283" w:author="Tatiana M." w:date="2016-10-16T15:35:00Z" w:initials="TM">
    <w:p w14:paraId="32170FF0" w14:textId="4525FBEA" w:rsidR="001E3FDE" w:rsidRDefault="001E3FDE">
      <w:pPr>
        <w:pStyle w:val="Commentaire"/>
      </w:pPr>
      <w:r>
        <w:rPr>
          <w:rStyle w:val="Marquedecommentaire"/>
        </w:rPr>
        <w:annotationRef/>
      </w:r>
      <w:r>
        <w:t>À completer</w:t>
      </w:r>
    </w:p>
  </w:comment>
  <w:comment w:id="308" w:author="Tatiana M." w:date="2016-10-16T15:36:00Z" w:initials="TM">
    <w:p w14:paraId="768341E5" w14:textId="7277A05E" w:rsidR="001E3FDE" w:rsidRDefault="001E3FDE">
      <w:pPr>
        <w:pStyle w:val="Commentaire"/>
      </w:pPr>
      <w:r>
        <w:rPr>
          <w:rStyle w:val="Marquedecommentaire"/>
        </w:rPr>
        <w:annotationRef/>
      </w:r>
      <w:r>
        <w:t>À completer</w:t>
      </w:r>
    </w:p>
  </w:comment>
  <w:comment w:id="394" w:author="Tatiana M." w:date="2016-10-16T15:48:00Z" w:initials="TM">
    <w:p w14:paraId="398230D6" w14:textId="6BF8C546" w:rsidR="00A605F8" w:rsidRPr="00A605F8" w:rsidRDefault="00A605F8">
      <w:pPr>
        <w:pStyle w:val="Commentaire"/>
        <w:rPr>
          <w:lang w:val="fr-CA"/>
        </w:rPr>
      </w:pPr>
      <w:r>
        <w:rPr>
          <w:rStyle w:val="Marquedecommentaire"/>
        </w:rPr>
        <w:annotationRef/>
      </w:r>
      <w:r w:rsidRPr="00A605F8">
        <w:rPr>
          <w:lang w:val="fr-CA"/>
        </w:rPr>
        <w:t xml:space="preserve">Je ne suis pas </w:t>
      </w:r>
      <w:r w:rsidR="00F525B7" w:rsidRPr="00A605F8">
        <w:rPr>
          <w:lang w:val="fr-CA"/>
        </w:rPr>
        <w:t>sûr</w:t>
      </w:r>
      <w:r w:rsidRPr="00A605F8">
        <w:rPr>
          <w:lang w:val="fr-CA"/>
        </w:rPr>
        <w:t xml:space="preserve"> que ceci soit une </w:t>
      </w:r>
      <w:r w:rsidR="00F525B7" w:rsidRPr="00A605F8">
        <w:rPr>
          <w:lang w:val="fr-CA"/>
        </w:rPr>
        <w:t>préparation</w:t>
      </w:r>
      <w:r w:rsidRPr="00A605F8">
        <w:rPr>
          <w:lang w:val="fr-CA"/>
        </w:rPr>
        <w:t xml:space="preserve"> de données</w:t>
      </w:r>
      <w:r w:rsidR="00F525B7">
        <w:rPr>
          <w:lang w:val="fr-CA"/>
        </w:rPr>
        <w:t xml:space="preserve">. </w:t>
      </w:r>
      <w:r w:rsidR="003104F8">
        <w:rPr>
          <w:lang w:val="fr-CA"/>
        </w:rPr>
        <w:t>Ça m’a l’air d’être une explication du code.</w:t>
      </w:r>
      <w:r w:rsidR="00CF5DAC">
        <w:rPr>
          <w:lang w:val="fr-CA"/>
        </w:rPr>
        <w:t xml:space="preserve"> Inutile d’après moi.</w:t>
      </w:r>
    </w:p>
  </w:comment>
  <w:comment w:id="396" w:author="Tatiana M." w:date="2016-10-16T15:50:00Z" w:initials="TM">
    <w:p w14:paraId="5713FD39" w14:textId="2A155CDE" w:rsidR="00CF5DAC" w:rsidRPr="00CF5DAC" w:rsidRDefault="00CF5DAC">
      <w:pPr>
        <w:pStyle w:val="Commentaire"/>
        <w:rPr>
          <w:lang w:val="fr-CA"/>
        </w:rPr>
      </w:pPr>
      <w:r>
        <w:rPr>
          <w:rStyle w:val="Marquedecommentaire"/>
        </w:rPr>
        <w:annotationRef/>
      </w:r>
      <w:r w:rsidRPr="00CF5DAC">
        <w:rPr>
          <w:lang w:val="fr-CA"/>
        </w:rPr>
        <w:t>Même commentaire que précédemment. Ce</w:t>
      </w:r>
      <w:r>
        <w:rPr>
          <w:lang w:val="fr-CA"/>
        </w:rPr>
        <w:t>t</w:t>
      </w:r>
      <w:r w:rsidRPr="00CF5DAC">
        <w:rPr>
          <w:lang w:val="fr-CA"/>
        </w:rPr>
        <w:t>te section est inutile d’apr</w:t>
      </w:r>
      <w:r>
        <w:rPr>
          <w:lang w:val="fr-CA"/>
        </w:rPr>
        <w:t>ès moi.</w:t>
      </w:r>
    </w:p>
  </w:comment>
  <w:comment w:id="397" w:author="Tatiana M." w:date="2016-10-16T15:52:00Z" w:initials="TM">
    <w:p w14:paraId="5126EDE1" w14:textId="4882F8A8" w:rsidR="00752A48" w:rsidRDefault="00752A48">
      <w:pPr>
        <w:pStyle w:val="Commentaire"/>
      </w:pPr>
      <w:r>
        <w:rPr>
          <w:rStyle w:val="Marquedecommentaire"/>
        </w:rPr>
        <w:annotationRef/>
      </w:r>
      <w:r>
        <w:t>Inutile…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E70F8" w15:done="0"/>
  <w15:commentEx w15:paraId="32170FF0" w15:done="0"/>
  <w15:commentEx w15:paraId="768341E5" w15:done="0"/>
  <w15:commentEx w15:paraId="398230D6" w15:done="0"/>
  <w15:commentEx w15:paraId="5713FD39" w15:done="0"/>
  <w15:commentEx w15:paraId="5126ED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375BD"/>
    <w:multiLevelType w:val="hybridMultilevel"/>
    <w:tmpl w:val="2D66F6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6C652B"/>
    <w:multiLevelType w:val="hybridMultilevel"/>
    <w:tmpl w:val="20408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B4ED2"/>
    <w:multiLevelType w:val="hybridMultilevel"/>
    <w:tmpl w:val="3378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23134"/>
    <w:multiLevelType w:val="hybridMultilevel"/>
    <w:tmpl w:val="8D80CC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E400AA"/>
    <w:multiLevelType w:val="hybridMultilevel"/>
    <w:tmpl w:val="754412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BA3176"/>
    <w:multiLevelType w:val="hybridMultilevel"/>
    <w:tmpl w:val="337471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8F16F4"/>
    <w:multiLevelType w:val="hybridMultilevel"/>
    <w:tmpl w:val="25A44F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2BE344A"/>
    <w:multiLevelType w:val="hybridMultilevel"/>
    <w:tmpl w:val="81D6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D04D59"/>
    <w:multiLevelType w:val="hybridMultilevel"/>
    <w:tmpl w:val="26B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11246"/>
    <w:multiLevelType w:val="hybridMultilevel"/>
    <w:tmpl w:val="87C05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75240"/>
    <w:multiLevelType w:val="hybridMultilevel"/>
    <w:tmpl w:val="750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9"/>
  </w:num>
  <w:num w:numId="9">
    <w:abstractNumId w:val="2"/>
  </w:num>
  <w:num w:numId="10">
    <w:abstractNumId w:val="8"/>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tiana M.">
    <w15:presenceInfo w15:providerId="Windows Live" w15:userId="a4306b5b7c9da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43"/>
    <w:rsid w:val="000045BD"/>
    <w:rsid w:val="000062CE"/>
    <w:rsid w:val="00033F69"/>
    <w:rsid w:val="00041594"/>
    <w:rsid w:val="00057BD8"/>
    <w:rsid w:val="00064EAC"/>
    <w:rsid w:val="00070E14"/>
    <w:rsid w:val="00096C7E"/>
    <w:rsid w:val="000C4220"/>
    <w:rsid w:val="000E6622"/>
    <w:rsid w:val="00143BBC"/>
    <w:rsid w:val="001761DA"/>
    <w:rsid w:val="0018034E"/>
    <w:rsid w:val="0019561B"/>
    <w:rsid w:val="001A0E9F"/>
    <w:rsid w:val="001D0D55"/>
    <w:rsid w:val="001E3FDE"/>
    <w:rsid w:val="001F3299"/>
    <w:rsid w:val="002103DF"/>
    <w:rsid w:val="00213A2C"/>
    <w:rsid w:val="00224896"/>
    <w:rsid w:val="002601CE"/>
    <w:rsid w:val="00283CD7"/>
    <w:rsid w:val="00293515"/>
    <w:rsid w:val="00294D6A"/>
    <w:rsid w:val="0030307F"/>
    <w:rsid w:val="00306BAA"/>
    <w:rsid w:val="003104F8"/>
    <w:rsid w:val="003160A0"/>
    <w:rsid w:val="003177B9"/>
    <w:rsid w:val="00332513"/>
    <w:rsid w:val="00360F06"/>
    <w:rsid w:val="003724DD"/>
    <w:rsid w:val="00383404"/>
    <w:rsid w:val="003F182E"/>
    <w:rsid w:val="00406B8E"/>
    <w:rsid w:val="00407BB1"/>
    <w:rsid w:val="0046612B"/>
    <w:rsid w:val="00477D52"/>
    <w:rsid w:val="00495A09"/>
    <w:rsid w:val="004E3578"/>
    <w:rsid w:val="00500A3B"/>
    <w:rsid w:val="0050257B"/>
    <w:rsid w:val="005254A2"/>
    <w:rsid w:val="0053554B"/>
    <w:rsid w:val="00536B4A"/>
    <w:rsid w:val="00540B20"/>
    <w:rsid w:val="0054274D"/>
    <w:rsid w:val="005521C1"/>
    <w:rsid w:val="0055365D"/>
    <w:rsid w:val="00590B50"/>
    <w:rsid w:val="005B3755"/>
    <w:rsid w:val="005C1000"/>
    <w:rsid w:val="005D4737"/>
    <w:rsid w:val="005F6DA0"/>
    <w:rsid w:val="006306D6"/>
    <w:rsid w:val="00632C79"/>
    <w:rsid w:val="00635282"/>
    <w:rsid w:val="00646BFC"/>
    <w:rsid w:val="0066520D"/>
    <w:rsid w:val="006D7CA0"/>
    <w:rsid w:val="00706669"/>
    <w:rsid w:val="0072693B"/>
    <w:rsid w:val="00752A48"/>
    <w:rsid w:val="0077040C"/>
    <w:rsid w:val="007B5591"/>
    <w:rsid w:val="007C55D3"/>
    <w:rsid w:val="007D7979"/>
    <w:rsid w:val="007E770E"/>
    <w:rsid w:val="007E7DEE"/>
    <w:rsid w:val="00803AAD"/>
    <w:rsid w:val="00830421"/>
    <w:rsid w:val="00832A34"/>
    <w:rsid w:val="00835E15"/>
    <w:rsid w:val="00845A90"/>
    <w:rsid w:val="00851F3D"/>
    <w:rsid w:val="008609D9"/>
    <w:rsid w:val="0086100A"/>
    <w:rsid w:val="008B3B43"/>
    <w:rsid w:val="008F4853"/>
    <w:rsid w:val="00930B48"/>
    <w:rsid w:val="00970C50"/>
    <w:rsid w:val="009A3A14"/>
    <w:rsid w:val="009B7265"/>
    <w:rsid w:val="009C49AE"/>
    <w:rsid w:val="009D04BF"/>
    <w:rsid w:val="009E6874"/>
    <w:rsid w:val="009F7C70"/>
    <w:rsid w:val="00A200CC"/>
    <w:rsid w:val="00A24BAB"/>
    <w:rsid w:val="00A605F8"/>
    <w:rsid w:val="00A65239"/>
    <w:rsid w:val="00A7470D"/>
    <w:rsid w:val="00AA12AB"/>
    <w:rsid w:val="00AF0F61"/>
    <w:rsid w:val="00B33A23"/>
    <w:rsid w:val="00B34A87"/>
    <w:rsid w:val="00B41AF6"/>
    <w:rsid w:val="00B73CC4"/>
    <w:rsid w:val="00BE2CD8"/>
    <w:rsid w:val="00BF03B9"/>
    <w:rsid w:val="00C354CA"/>
    <w:rsid w:val="00C35AF7"/>
    <w:rsid w:val="00C471DA"/>
    <w:rsid w:val="00C54136"/>
    <w:rsid w:val="00C65179"/>
    <w:rsid w:val="00C66F9D"/>
    <w:rsid w:val="00C82BE4"/>
    <w:rsid w:val="00C9246F"/>
    <w:rsid w:val="00C938EE"/>
    <w:rsid w:val="00CB3200"/>
    <w:rsid w:val="00CF0AAB"/>
    <w:rsid w:val="00CF5DAC"/>
    <w:rsid w:val="00CF7AA4"/>
    <w:rsid w:val="00D07169"/>
    <w:rsid w:val="00D13231"/>
    <w:rsid w:val="00D44213"/>
    <w:rsid w:val="00D624E8"/>
    <w:rsid w:val="00D763D0"/>
    <w:rsid w:val="00E27DFA"/>
    <w:rsid w:val="00E56B1A"/>
    <w:rsid w:val="00E600F9"/>
    <w:rsid w:val="00E64801"/>
    <w:rsid w:val="00F00518"/>
    <w:rsid w:val="00F26248"/>
    <w:rsid w:val="00F415FD"/>
    <w:rsid w:val="00F4470B"/>
    <w:rsid w:val="00F525B7"/>
    <w:rsid w:val="00F7407A"/>
    <w:rsid w:val="00F84D69"/>
    <w:rsid w:val="00F9787E"/>
    <w:rsid w:val="00F97E65"/>
    <w:rsid w:val="00FB603D"/>
    <w:rsid w:val="00FD5D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A4F7"/>
  <w15:chartTrackingRefBased/>
  <w15:docId w15:val="{102B6662-4AEC-4F09-A940-5AAE69AC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00A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B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F6DA0"/>
    <w:pPr>
      <w:ind w:left="720"/>
      <w:contextualSpacing/>
    </w:pPr>
  </w:style>
  <w:style w:type="paragraph" w:styleId="PrformatHTML">
    <w:name w:val="HTML Preformatted"/>
    <w:basedOn w:val="Normal"/>
    <w:link w:val="PrformatHTMLCar"/>
    <w:uiPriority w:val="99"/>
    <w:semiHidden/>
    <w:unhideWhenUsed/>
    <w:rsid w:val="00632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632C79"/>
    <w:rPr>
      <w:rFonts w:ascii="Courier New" w:eastAsia="Times New Roman" w:hAnsi="Courier New" w:cs="Courier New"/>
      <w:sz w:val="20"/>
      <w:szCs w:val="20"/>
      <w:lang w:eastAsia="en-CA"/>
    </w:rPr>
  </w:style>
  <w:style w:type="character" w:customStyle="1" w:styleId="Titre1Car">
    <w:name w:val="Titre 1 Car"/>
    <w:basedOn w:val="Policepardfaut"/>
    <w:link w:val="Titre1"/>
    <w:uiPriority w:val="9"/>
    <w:rsid w:val="00500A3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72693B"/>
    <w:rPr>
      <w:color w:val="0563C1" w:themeColor="hyperlink"/>
      <w:u w:val="single"/>
    </w:rPr>
  </w:style>
  <w:style w:type="character" w:customStyle="1" w:styleId="Titre2Car">
    <w:name w:val="Titre 2 Car"/>
    <w:basedOn w:val="Policepardfaut"/>
    <w:link w:val="Titre2"/>
    <w:uiPriority w:val="9"/>
    <w:rsid w:val="00407BB1"/>
    <w:rPr>
      <w:rFonts w:asciiTheme="majorHAnsi" w:eastAsiaTheme="majorEastAsia" w:hAnsiTheme="majorHAnsi" w:cstheme="majorBidi"/>
      <w:color w:val="2E74B5" w:themeColor="accent1" w:themeShade="BF"/>
      <w:sz w:val="26"/>
      <w:szCs w:val="26"/>
    </w:rPr>
  </w:style>
  <w:style w:type="character" w:styleId="Marquedecommentaire">
    <w:name w:val="annotation reference"/>
    <w:basedOn w:val="Policepardfaut"/>
    <w:uiPriority w:val="99"/>
    <w:semiHidden/>
    <w:unhideWhenUsed/>
    <w:rsid w:val="00B33A23"/>
    <w:rPr>
      <w:sz w:val="16"/>
      <w:szCs w:val="16"/>
    </w:rPr>
  </w:style>
  <w:style w:type="paragraph" w:styleId="Commentaire">
    <w:name w:val="annotation text"/>
    <w:basedOn w:val="Normal"/>
    <w:link w:val="CommentaireCar"/>
    <w:uiPriority w:val="99"/>
    <w:semiHidden/>
    <w:unhideWhenUsed/>
    <w:rsid w:val="00B33A23"/>
    <w:pPr>
      <w:spacing w:line="240" w:lineRule="auto"/>
    </w:pPr>
    <w:rPr>
      <w:sz w:val="20"/>
      <w:szCs w:val="20"/>
    </w:rPr>
  </w:style>
  <w:style w:type="character" w:customStyle="1" w:styleId="CommentaireCar">
    <w:name w:val="Commentaire Car"/>
    <w:basedOn w:val="Policepardfaut"/>
    <w:link w:val="Commentaire"/>
    <w:uiPriority w:val="99"/>
    <w:semiHidden/>
    <w:rsid w:val="00B33A23"/>
    <w:rPr>
      <w:sz w:val="20"/>
      <w:szCs w:val="20"/>
    </w:rPr>
  </w:style>
  <w:style w:type="paragraph" w:styleId="Objetducommentaire">
    <w:name w:val="annotation subject"/>
    <w:basedOn w:val="Commentaire"/>
    <w:next w:val="Commentaire"/>
    <w:link w:val="ObjetducommentaireCar"/>
    <w:uiPriority w:val="99"/>
    <w:semiHidden/>
    <w:unhideWhenUsed/>
    <w:rsid w:val="00B33A23"/>
    <w:rPr>
      <w:b/>
      <w:bCs/>
    </w:rPr>
  </w:style>
  <w:style w:type="character" w:customStyle="1" w:styleId="ObjetducommentaireCar">
    <w:name w:val="Objet du commentaire Car"/>
    <w:basedOn w:val="CommentaireCar"/>
    <w:link w:val="Objetducommentaire"/>
    <w:uiPriority w:val="99"/>
    <w:semiHidden/>
    <w:rsid w:val="00B33A23"/>
    <w:rPr>
      <w:b/>
      <w:bCs/>
      <w:sz w:val="20"/>
      <w:szCs w:val="20"/>
    </w:rPr>
  </w:style>
  <w:style w:type="paragraph" w:styleId="Textedebulles">
    <w:name w:val="Balloon Text"/>
    <w:basedOn w:val="Normal"/>
    <w:link w:val="TextedebullesCar"/>
    <w:uiPriority w:val="99"/>
    <w:semiHidden/>
    <w:unhideWhenUsed/>
    <w:rsid w:val="00B33A2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3A23"/>
    <w:rPr>
      <w:rFonts w:ascii="Segoe UI" w:hAnsi="Segoe UI" w:cs="Segoe UI"/>
      <w:sz w:val="18"/>
      <w:szCs w:val="18"/>
    </w:rPr>
  </w:style>
  <w:style w:type="paragraph" w:styleId="Lgende">
    <w:name w:val="caption"/>
    <w:basedOn w:val="Normal"/>
    <w:next w:val="Normal"/>
    <w:uiPriority w:val="35"/>
    <w:unhideWhenUsed/>
    <w:qFormat/>
    <w:rsid w:val="00851F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77850">
      <w:bodyDiv w:val="1"/>
      <w:marLeft w:val="0"/>
      <w:marRight w:val="0"/>
      <w:marTop w:val="0"/>
      <w:marBottom w:val="0"/>
      <w:divBdr>
        <w:top w:val="none" w:sz="0" w:space="0" w:color="auto"/>
        <w:left w:val="none" w:sz="0" w:space="0" w:color="auto"/>
        <w:bottom w:val="none" w:sz="0" w:space="0" w:color="auto"/>
        <w:right w:val="none" w:sz="0" w:space="0" w:color="auto"/>
      </w:divBdr>
    </w:div>
    <w:div w:id="74772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hyperlink" Target="http://www.kaggle.com"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9</Pages>
  <Words>1978</Words>
  <Characters>11279</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Sambale</dc:creator>
  <cp:keywords/>
  <dc:description/>
  <cp:lastModifiedBy>Tatiana M.</cp:lastModifiedBy>
  <cp:revision>119</cp:revision>
  <dcterms:created xsi:type="dcterms:W3CDTF">2016-09-24T00:05:00Z</dcterms:created>
  <dcterms:modified xsi:type="dcterms:W3CDTF">2016-10-16T22:32:00Z</dcterms:modified>
</cp:coreProperties>
</file>