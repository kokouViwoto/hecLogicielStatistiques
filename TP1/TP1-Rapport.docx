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25C6B7" w14:textId="77777777" w:rsidR="00450337" w:rsidRDefault="00450337" w:rsidP="00500A3B">
      <w:pPr>
        <w:pStyle w:val="Heading1"/>
        <w:rPr>
          <w:ins w:id="0" w:author="Microsoft Office User" w:date="2016-10-22T10:48:00Z"/>
          <w:lang w:val="fr-CA"/>
        </w:rPr>
      </w:pPr>
      <w:r>
        <w:rPr>
          <w:lang w:val="fr-CA"/>
        </w:rPr>
        <w:t>Description</w:t>
      </w:r>
    </w:p>
    <w:p w14:paraId="6683634C" w14:textId="77777777" w:rsidR="00450337" w:rsidRPr="002C2D7E" w:rsidRDefault="00450337" w:rsidP="002C2D7E"/>
    <w:p w14:paraId="237ED504" w14:textId="21583AF1" w:rsidR="00851F3D" w:rsidRPr="00DF7509" w:rsidRDefault="00851F3D" w:rsidP="002C2D7E">
      <w:pPr>
        <w:rPr>
          <w:lang w:val="fr-CA"/>
        </w:rPr>
      </w:pPr>
      <w:r>
        <w:rPr>
          <w:lang w:val="fr-CA"/>
        </w:rPr>
        <w:t xml:space="preserve">Le but de ce projet est d’obtenir des statistiques sur les accidents d’avions. Ce projet est purement de nature académique afin de perfectionner notre utilisation du logiciel R et d’améliorer notre raisonnement statistique. </w:t>
      </w:r>
      <w:r w:rsidR="00832A34">
        <w:rPr>
          <w:lang w:val="fr-CA"/>
        </w:rPr>
        <w:t xml:space="preserve">Pour de meilleures statistiques sur ce sujet, les auteurs invitent les lecteurs de ce rapport à visiter le Bureau des Archives d’Accidents d’Avion </w:t>
      </w:r>
      <w:hyperlink r:id="rId5" w:history="1">
        <w:r w:rsidR="00832A34" w:rsidRPr="008A29BB">
          <w:rPr>
            <w:rStyle w:val="Hyperlink"/>
            <w:lang w:val="fr-CA"/>
          </w:rPr>
          <w:t>http://www.baaa-acro.com/general-statistics/</w:t>
        </w:r>
      </w:hyperlink>
      <w:r w:rsidR="00832A34">
        <w:rPr>
          <w:lang w:val="fr-CA"/>
        </w:rPr>
        <w:t xml:space="preserve"> .</w:t>
      </w:r>
    </w:p>
    <w:p w14:paraId="77EAE000" w14:textId="453FA34C" w:rsidR="00970C50" w:rsidRDefault="002C2D7E" w:rsidP="00500A3B">
      <w:pPr>
        <w:pStyle w:val="Heading1"/>
        <w:rPr>
          <w:lang w:val="fr-CA"/>
        </w:rPr>
      </w:pPr>
      <w:ins w:id="1" w:author="Microsoft Office User" w:date="2016-10-22T13:39:00Z">
        <w:r>
          <w:rPr>
            <w:lang w:val="fr-CA"/>
          </w:rPr>
          <w:t xml:space="preserve">Pourquoi avons-nous choisi </w:t>
        </w:r>
      </w:ins>
      <w:ins w:id="2" w:author="Microsoft Office User" w:date="2016-10-22T13:40:00Z">
        <w:r>
          <w:rPr>
            <w:lang w:val="fr-CA"/>
          </w:rPr>
          <w:t>ce jeu de données ?</w:t>
        </w:r>
      </w:ins>
    </w:p>
    <w:p w14:paraId="58A7D625" w14:textId="77777777" w:rsidR="00FB603D" w:rsidRDefault="00FB603D" w:rsidP="00FB603D">
      <w:pPr>
        <w:rPr>
          <w:lang w:val="fr-CA"/>
        </w:rPr>
      </w:pPr>
    </w:p>
    <w:p w14:paraId="22869D1A" w14:textId="19111079" w:rsidR="00970C50" w:rsidRDefault="00406B8E" w:rsidP="00406B8E">
      <w:pPr>
        <w:rPr>
          <w:lang w:val="fr-CA"/>
        </w:rPr>
      </w:pPr>
      <w:r>
        <w:rPr>
          <w:lang w:val="fr-CA"/>
        </w:rPr>
        <w:t xml:space="preserve">Nos critères principaux pour ce projet </w:t>
      </w:r>
      <w:r w:rsidR="009F7C70">
        <w:rPr>
          <w:lang w:val="fr-CA"/>
        </w:rPr>
        <w:t>étaient</w:t>
      </w:r>
      <w:r>
        <w:rPr>
          <w:lang w:val="fr-CA"/>
        </w:rPr>
        <w:t xml:space="preserve"> d’analyser un jeu</w:t>
      </w:r>
      <w:r w:rsidR="00635282">
        <w:rPr>
          <w:lang w:val="fr-CA"/>
        </w:rPr>
        <w:t xml:space="preserve"> de données</w:t>
      </w:r>
      <w:r w:rsidR="00360F06">
        <w:rPr>
          <w:lang w:val="fr-CA"/>
        </w:rPr>
        <w:t xml:space="preserve"> qui</w:t>
      </w:r>
      <w:ins w:id="3" w:author="Microsoft Office User" w:date="2016-10-22T10:50:00Z">
        <w:r w:rsidR="00450337">
          <w:rPr>
            <w:lang w:val="fr-CA"/>
          </w:rPr>
          <w:t xml:space="preserve"> </w:t>
        </w:r>
      </w:ins>
      <w:r w:rsidR="00360F06">
        <w:rPr>
          <w:lang w:val="fr-CA"/>
        </w:rPr>
        <w:t>contenai</w:t>
      </w:r>
      <w:r>
        <w:rPr>
          <w:lang w:val="fr-CA"/>
        </w:rPr>
        <w:t xml:space="preserve">t </w:t>
      </w:r>
      <w:r w:rsidR="00AF0F61">
        <w:rPr>
          <w:lang w:val="fr-CA"/>
        </w:rPr>
        <w:t>peu de</w:t>
      </w:r>
      <w:r>
        <w:rPr>
          <w:lang w:val="fr-CA"/>
        </w:rPr>
        <w:t xml:space="preserve"> texte</w:t>
      </w:r>
      <w:r w:rsidR="00AF0F61">
        <w:rPr>
          <w:lang w:val="fr-CA"/>
        </w:rPr>
        <w:t xml:space="preserve">s, </w:t>
      </w:r>
      <w:r>
        <w:rPr>
          <w:lang w:val="fr-CA"/>
        </w:rPr>
        <w:t xml:space="preserve">qui ne traitait pas de données </w:t>
      </w:r>
      <w:r w:rsidR="009F7C70">
        <w:rPr>
          <w:lang w:val="fr-CA"/>
        </w:rPr>
        <w:t>économiques</w:t>
      </w:r>
      <w:r w:rsidR="00635282">
        <w:rPr>
          <w:lang w:val="fr-CA"/>
        </w:rPr>
        <w:t xml:space="preserve"> et qui traitait d’un sujet original. On entend par original, un sujet qui n’avait pas trop été analysé </w:t>
      </w:r>
      <w:ins w:id="4" w:author="Microsoft Office User" w:date="2016-10-22T10:51:00Z">
        <w:r w:rsidR="00450337">
          <w:rPr>
            <w:lang w:val="fr-CA"/>
          </w:rPr>
          <w:t xml:space="preserve">dans le passé </w:t>
        </w:r>
      </w:ins>
      <w:r w:rsidR="00635282">
        <w:rPr>
          <w:lang w:val="fr-CA"/>
        </w:rPr>
        <w:t>et don</w:t>
      </w:r>
      <w:ins w:id="5" w:author="Microsoft Office User" w:date="2016-10-22T10:51:00Z">
        <w:r w:rsidR="00450337">
          <w:rPr>
            <w:lang w:val="fr-CA"/>
          </w:rPr>
          <w:t>t</w:t>
        </w:r>
      </w:ins>
      <w:r w:rsidR="00635282">
        <w:rPr>
          <w:lang w:val="fr-CA"/>
        </w:rPr>
        <w:t xml:space="preserve"> la plupart des conclusions</w:t>
      </w:r>
      <w:ins w:id="6" w:author="Microsoft Office User" w:date="2016-10-22T10:51:00Z">
        <w:r w:rsidR="00450337">
          <w:rPr>
            <w:lang w:val="fr-CA"/>
          </w:rPr>
          <w:t xml:space="preserve"> sont</w:t>
        </w:r>
      </w:ins>
      <w:r w:rsidR="00635282">
        <w:rPr>
          <w:lang w:val="fr-CA"/>
        </w:rPr>
        <w:t xml:space="preserve"> </w:t>
      </w:r>
      <w:ins w:id="7" w:author="Microsoft Office User" w:date="2016-10-22T10:51:00Z">
        <w:r w:rsidR="00450337">
          <w:rPr>
            <w:lang w:val="fr-CA"/>
          </w:rPr>
          <w:t>incertaines</w:t>
        </w:r>
      </w:ins>
      <w:r w:rsidR="00635282">
        <w:rPr>
          <w:lang w:val="fr-CA"/>
        </w:rPr>
        <w:t xml:space="preserve">. </w:t>
      </w:r>
      <w:r w:rsidR="005B3755">
        <w:rPr>
          <w:lang w:val="fr-CA"/>
        </w:rPr>
        <w:t>En faisant plusieurs recherches</w:t>
      </w:r>
      <w:r w:rsidR="0072693B">
        <w:rPr>
          <w:lang w:val="fr-CA"/>
        </w:rPr>
        <w:t xml:space="preserve">, nous sommes tombés sur le site web </w:t>
      </w:r>
      <w:hyperlink r:id="rId6" w:history="1">
        <w:r w:rsidR="0072693B" w:rsidRPr="000629F6">
          <w:rPr>
            <w:rStyle w:val="Hyperlink"/>
            <w:lang w:val="fr-CA"/>
          </w:rPr>
          <w:t>www.kaggle.com</w:t>
        </w:r>
      </w:hyperlink>
      <w:r w:rsidR="0072693B">
        <w:rPr>
          <w:lang w:val="fr-CA"/>
        </w:rPr>
        <w:t xml:space="preserve"> qui contenait plusieurs jeux de données intéressants sur des sujets très variés. </w:t>
      </w:r>
      <w:r w:rsidR="006306D6">
        <w:rPr>
          <w:lang w:val="fr-CA"/>
        </w:rPr>
        <w:t xml:space="preserve">Le jeu de données sur les crashs d’avions nous a paru très intéressant. Il répondait à tous nos critères et il était riche en information sur les crashs. C’est donc pour ces raisons que nous avons choisi ce jeu données. </w:t>
      </w:r>
    </w:p>
    <w:p w14:paraId="0E326EFB" w14:textId="77777777" w:rsidR="00450337" w:rsidRDefault="0072693B" w:rsidP="005B3755">
      <w:pPr>
        <w:pStyle w:val="Heading1"/>
        <w:rPr>
          <w:ins w:id="8" w:author="Microsoft Office User" w:date="2016-10-22T10:52:00Z"/>
          <w:lang w:val="fr-CA"/>
        </w:rPr>
      </w:pPr>
      <w:r>
        <w:rPr>
          <w:lang w:val="fr-CA"/>
        </w:rPr>
        <w:t>Description du jeu de données</w:t>
      </w:r>
    </w:p>
    <w:p w14:paraId="078AF932" w14:textId="3EB1B458" w:rsidR="005B3755" w:rsidRDefault="005B3755" w:rsidP="005B3755">
      <w:pPr>
        <w:pStyle w:val="Heading1"/>
        <w:rPr>
          <w:lang w:val="fr-CA"/>
        </w:rPr>
      </w:pPr>
    </w:p>
    <w:p w14:paraId="269BB317" w14:textId="0BAB7FD8" w:rsidR="00D44213" w:rsidRDefault="0018034E" w:rsidP="005B3755">
      <w:pPr>
        <w:rPr>
          <w:lang w:val="fr-CA"/>
        </w:rPr>
      </w:pPr>
      <w:r>
        <w:rPr>
          <w:lang w:val="fr-CA"/>
        </w:rPr>
        <w:t>Le jeu de données couvre</w:t>
      </w:r>
      <w:r w:rsidR="0019561B">
        <w:rPr>
          <w:lang w:val="fr-CA"/>
        </w:rPr>
        <w:t xml:space="preserve"> 5268</w:t>
      </w:r>
      <w:r>
        <w:rPr>
          <w:lang w:val="fr-CA"/>
        </w:rPr>
        <w:t xml:space="preserve"> crashs d’avions qui ont eu lieu entre 1908 et 2009. </w:t>
      </w:r>
      <w:r w:rsidR="00294D6A">
        <w:rPr>
          <w:lang w:val="fr-CA"/>
        </w:rPr>
        <w:t xml:space="preserve">Il </w:t>
      </w:r>
      <w:r w:rsidR="000E6622">
        <w:rPr>
          <w:lang w:val="fr-CA"/>
        </w:rPr>
        <w:t>inclut</w:t>
      </w:r>
      <w:r w:rsidR="00294D6A">
        <w:rPr>
          <w:lang w:val="fr-CA"/>
        </w:rPr>
        <w:t xml:space="preserve"> les informations suivantes</w:t>
      </w:r>
      <w:r w:rsidR="000E6622" w:rsidRPr="00E600F9">
        <w:rPr>
          <w:lang w:val="fr-CA"/>
        </w:rPr>
        <w:t xml:space="preserve"> affichées à travers 13 </w:t>
      </w:r>
      <w:proofErr w:type="gramStart"/>
      <w:r w:rsidR="000E6622" w:rsidRPr="00E600F9">
        <w:rPr>
          <w:lang w:val="fr-CA"/>
        </w:rPr>
        <w:t>colonnes</w:t>
      </w:r>
      <w:r w:rsidR="000E6622">
        <w:rPr>
          <w:lang w:val="fr-CA"/>
        </w:rPr>
        <w:t>:</w:t>
      </w:r>
      <w:proofErr w:type="gramEnd"/>
    </w:p>
    <w:tbl>
      <w:tblPr>
        <w:tblW w:w="7160" w:type="dxa"/>
        <w:jc w:val="center"/>
        <w:tblLook w:val="04A0" w:firstRow="1" w:lastRow="0" w:firstColumn="1" w:lastColumn="0" w:noHBand="0" w:noVBand="1"/>
      </w:tblPr>
      <w:tblGrid>
        <w:gridCol w:w="1960"/>
        <w:gridCol w:w="5200"/>
      </w:tblGrid>
      <w:tr w:rsidR="00407BB1" w:rsidRPr="00407BB1" w14:paraId="4E72296E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0DEF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Variable 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3A86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  <w:t xml:space="preserve"> Description</w:t>
            </w:r>
          </w:p>
        </w:tc>
      </w:tr>
      <w:tr w:rsidR="00407BB1" w:rsidRPr="00407BB1" w14:paraId="0F779ECD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3974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Date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4DE79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Date du crash</w:t>
            </w:r>
          </w:p>
        </w:tc>
      </w:tr>
      <w:tr w:rsidR="00407BB1" w:rsidRPr="00407BB1" w14:paraId="01223C8E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E5F3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Time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A66B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Heure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du crash</w:t>
            </w:r>
          </w:p>
        </w:tc>
      </w:tr>
      <w:tr w:rsidR="00407BB1" w:rsidRPr="00407BB1" w14:paraId="4901EAB1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B35C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Location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847F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Endroit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du crash</w:t>
            </w:r>
          </w:p>
        </w:tc>
      </w:tr>
      <w:tr w:rsidR="00407BB1" w:rsidRPr="00407BB1" w14:paraId="4E7F8E7E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575C5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Operator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EEDE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Opérateur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l'avion</w:t>
            </w:r>
            <w:proofErr w:type="spellEnd"/>
          </w:p>
        </w:tc>
      </w:tr>
      <w:tr w:rsidR="00407BB1" w:rsidRPr="00407BB1" w14:paraId="41DAB9D2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5B6E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gramStart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Flight..</w:t>
            </w:r>
            <w:proofErr w:type="gramEnd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 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254C3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Numéro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vol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 </w:t>
            </w:r>
          </w:p>
        </w:tc>
      </w:tr>
      <w:tr w:rsidR="00407BB1" w:rsidRPr="00407BB1" w14:paraId="49630C3F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7863A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Route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5036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Itinéraire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prévu</w:t>
            </w:r>
            <w:proofErr w:type="spellEnd"/>
          </w:p>
        </w:tc>
      </w:tr>
      <w:tr w:rsidR="00407BB1" w:rsidRPr="00407BB1" w14:paraId="289BC829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9A48D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Type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2FD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Modèle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d’avion</w:t>
            </w:r>
            <w:proofErr w:type="spellEnd"/>
          </w:p>
        </w:tc>
      </w:tr>
      <w:tr w:rsidR="00407BB1" w:rsidRPr="00407BB1" w14:paraId="72B50D01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974C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Registration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269C" w14:textId="77777777" w:rsidR="00407BB1" w:rsidRPr="002C2D7E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2C2D7E">
              <w:rPr>
                <w:rFonts w:ascii="Calibri" w:eastAsia="Times New Roman" w:hAnsi="Calibri" w:cs="Times New Roman"/>
                <w:color w:val="000000"/>
                <w:lang w:val="fr-CA"/>
              </w:rPr>
              <w:t xml:space="preserve">Numéro de registration de l’avion </w:t>
            </w:r>
          </w:p>
        </w:tc>
      </w:tr>
      <w:tr w:rsidR="00407BB1" w:rsidRPr="00407BB1" w14:paraId="703E4A10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D381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Cn.In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C452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Aucune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description </w:t>
            </w: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fournie</w:t>
            </w:r>
            <w:proofErr w:type="spellEnd"/>
          </w:p>
        </w:tc>
      </w:tr>
      <w:tr w:rsidR="00407BB1" w:rsidRPr="00407BB1" w14:paraId="2C9BE4EB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C4492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Aboard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5927" w14:textId="77777777" w:rsidR="00407BB1" w:rsidRPr="002C2D7E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2C2D7E">
              <w:rPr>
                <w:rFonts w:ascii="Calibri" w:eastAsia="Times New Roman" w:hAnsi="Calibri" w:cs="Times New Roman"/>
                <w:color w:val="000000"/>
                <w:lang w:val="fr-CA"/>
              </w:rPr>
              <w:t>Nombre de passagers à bord</w:t>
            </w:r>
          </w:p>
        </w:tc>
      </w:tr>
      <w:tr w:rsidR="00407BB1" w:rsidRPr="00407BB1" w14:paraId="1CB66288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9C43D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Fatalities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5331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</w:t>
            </w: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Nombre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de </w:t>
            </w: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morts</w:t>
            </w:r>
            <w:proofErr w:type="spellEnd"/>
          </w:p>
        </w:tc>
      </w:tr>
      <w:tr w:rsidR="00407BB1" w:rsidRPr="00407BB1" w14:paraId="4D827191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ECC2E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Ground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BD335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7BB1">
              <w:rPr>
                <w:rFonts w:ascii="Calibri" w:eastAsia="Times New Roman" w:hAnsi="Calibri" w:cs="Times New Roman"/>
                <w:color w:val="000000"/>
                <w:lang w:val="en-US"/>
              </w:rPr>
              <w:t> </w:t>
            </w:r>
          </w:p>
        </w:tc>
      </w:tr>
      <w:tr w:rsidR="00407BB1" w:rsidRPr="00407BB1" w14:paraId="558E04A6" w14:textId="77777777" w:rsidTr="002C2D7E">
        <w:trPr>
          <w:trHeight w:val="300"/>
          <w:jc w:val="center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BB54C" w14:textId="77777777" w:rsidR="00407BB1" w:rsidRPr="00407BB1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Summary</w:t>
            </w:r>
            <w:proofErr w:type="spellEnd"/>
            <w:r w:rsidRPr="00407BB1">
              <w:rPr>
                <w:rFonts w:ascii="Calibri" w:eastAsia="Times New Roman" w:hAnsi="Calibri" w:cs="Times New Roman"/>
                <w:color w:val="000000"/>
                <w:lang w:val="fr-CA"/>
              </w:rPr>
              <w:t> 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F47C" w14:textId="77777777" w:rsidR="00407BB1" w:rsidRPr="002C2D7E" w:rsidRDefault="00407BB1" w:rsidP="00407B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/>
              </w:rPr>
            </w:pPr>
            <w:r w:rsidRPr="002C2D7E">
              <w:rPr>
                <w:rFonts w:ascii="Calibri" w:eastAsia="Times New Roman" w:hAnsi="Calibri" w:cs="Times New Roman"/>
                <w:color w:val="000000"/>
                <w:lang w:val="fr-CA"/>
              </w:rPr>
              <w:t>Détails du crash. Les données sous forme de textuelle</w:t>
            </w:r>
          </w:p>
        </w:tc>
      </w:tr>
    </w:tbl>
    <w:p w14:paraId="46E331FC" w14:textId="77777777" w:rsidR="00407BB1" w:rsidRDefault="00407BB1" w:rsidP="002C2D7E">
      <w:pPr>
        <w:pStyle w:val="Heading2"/>
        <w:rPr>
          <w:lang w:val="fr-CA"/>
        </w:rPr>
      </w:pPr>
    </w:p>
    <w:p w14:paraId="20CA21B6" w14:textId="77777777" w:rsidR="00846453" w:rsidRDefault="00407BB1" w:rsidP="002C2D7E">
      <w:pPr>
        <w:pStyle w:val="Heading2"/>
        <w:rPr>
          <w:lang w:val="fr-CA"/>
        </w:rPr>
      </w:pPr>
      <w:r>
        <w:rPr>
          <w:lang w:val="fr-CA"/>
        </w:rPr>
        <w:t>Données Manquantes</w:t>
      </w:r>
    </w:p>
    <w:p w14:paraId="1C47E0E1" w14:textId="706026D5" w:rsidR="00E600F9" w:rsidRDefault="00E600F9" w:rsidP="002C2D7E">
      <w:pPr>
        <w:pStyle w:val="Heading2"/>
        <w:rPr>
          <w:lang w:val="fr-CA"/>
        </w:rPr>
      </w:pPr>
    </w:p>
    <w:p w14:paraId="5917F76F" w14:textId="225D4D03" w:rsidR="00294D6A" w:rsidRDefault="000E6622" w:rsidP="00E600F9">
      <w:pPr>
        <w:rPr>
          <w:ins w:id="9" w:author="Tatiana M." w:date="2016-10-16T15:17:00Z"/>
          <w:lang w:val="fr-CA"/>
        </w:rPr>
      </w:pPr>
      <w:r>
        <w:rPr>
          <w:lang w:val="fr-CA"/>
        </w:rPr>
        <w:t xml:space="preserve">Notre jeu de données comporte les lacunes </w:t>
      </w:r>
      <w:proofErr w:type="gramStart"/>
      <w:r>
        <w:rPr>
          <w:lang w:val="fr-CA"/>
        </w:rPr>
        <w:t>suivantes</w:t>
      </w:r>
      <w:ins w:id="10" w:author="Tatiana M." w:date="2016-10-16T15:17:00Z">
        <w:r w:rsidR="00294D6A">
          <w:rPr>
            <w:lang w:val="fr-CA"/>
          </w:rPr>
          <w:t>:</w:t>
        </w:r>
        <w:proofErr w:type="gramEnd"/>
      </w:ins>
    </w:p>
    <w:p w14:paraId="20CF86EF" w14:textId="0AF8C03B" w:rsidR="00294D6A" w:rsidRDefault="00407BB1" w:rsidP="002C2D7E">
      <w:pPr>
        <w:pStyle w:val="ListParagraph"/>
        <w:numPr>
          <w:ilvl w:val="0"/>
          <w:numId w:val="7"/>
        </w:numPr>
        <w:rPr>
          <w:lang w:val="fr-CA"/>
        </w:rPr>
      </w:pPr>
      <w:r w:rsidRPr="00294D6A">
        <w:rPr>
          <w:lang w:val="fr-CA"/>
        </w:rPr>
        <w:t xml:space="preserve">Pour des raisons inconnues, mis à part un crash en 1908, notre fichier de données n’a enregistré aucun crash entre 1908 et 1912. </w:t>
      </w:r>
    </w:p>
    <w:p w14:paraId="2780A286" w14:textId="5478422F" w:rsidR="00407BB1" w:rsidRDefault="00407BB1" w:rsidP="002C2D7E">
      <w:pPr>
        <w:pStyle w:val="ListParagraph"/>
        <w:numPr>
          <w:ilvl w:val="0"/>
          <w:numId w:val="7"/>
        </w:numPr>
        <w:rPr>
          <w:lang w:val="fr-CA"/>
        </w:rPr>
      </w:pPr>
      <w:r w:rsidRPr="00294D6A">
        <w:rPr>
          <w:lang w:val="fr-CA"/>
        </w:rPr>
        <w:t>Les informations sur les crashs survenus au cours des conflits armés semblent aussi manquantes. En effet, on s’attendrait par exemple à voir un pic du nombre d’écrasement militaires au cours de la période allant de 1939 à 1945 (seconde guerre mondiale). Cependant le jeu de données nous produit en moyenne 50 crashs par an au cours de cette période.</w:t>
      </w:r>
    </w:p>
    <w:p w14:paraId="248FEA3B" w14:textId="3B20F583" w:rsidR="00294D6A" w:rsidRDefault="00294D6A" w:rsidP="002C2D7E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>Certaines variables sont manquantes pour plusieurs des crash</w:t>
      </w:r>
      <w:r w:rsidR="000E6622">
        <w:rPr>
          <w:lang w:val="fr-CA"/>
        </w:rPr>
        <w:t>s</w:t>
      </w:r>
      <w:r>
        <w:rPr>
          <w:lang w:val="fr-CA"/>
        </w:rPr>
        <w:t xml:space="preserve"> répertoriés dans le jeu de données.</w:t>
      </w:r>
    </w:p>
    <w:p w14:paraId="2EF0D8D5" w14:textId="054EDCB0" w:rsidR="000045BD" w:rsidRDefault="000045BD" w:rsidP="002C2D7E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Plusieurs variables ont des erreurs d’orthographe, </w:t>
      </w:r>
      <w:r w:rsidR="003160A0">
        <w:rPr>
          <w:lang w:val="fr-CA"/>
        </w:rPr>
        <w:t>dû</w:t>
      </w:r>
      <w:r>
        <w:rPr>
          <w:lang w:val="fr-CA"/>
        </w:rPr>
        <w:t xml:space="preserve"> au fait que la saisie des données est faite manuellement.</w:t>
      </w:r>
    </w:p>
    <w:p w14:paraId="02FD10DF" w14:textId="5ABBF563" w:rsidR="00846453" w:rsidRDefault="00846453" w:rsidP="002C2D7E">
      <w:pPr>
        <w:pStyle w:val="ListParagraph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Les noms de pays étaient mal écrits dans beaucoup de situation. Il fallait donc normaliser et corriger ces erreurs avant de pouvoir traiter les données. </w:t>
      </w:r>
    </w:p>
    <w:p w14:paraId="7A02B988" w14:textId="1CED7EC8" w:rsidR="003724DD" w:rsidRDefault="003724DD" w:rsidP="00C86E7C">
      <w:pPr>
        <w:pStyle w:val="Heading1"/>
        <w:rPr>
          <w:lang w:val="fr-CA"/>
        </w:rPr>
      </w:pPr>
      <w:r>
        <w:rPr>
          <w:lang w:val="fr-CA"/>
        </w:rPr>
        <w:t xml:space="preserve">Préparation </w:t>
      </w:r>
      <w:r w:rsidR="004E3578">
        <w:rPr>
          <w:lang w:val="fr-CA"/>
        </w:rPr>
        <w:t xml:space="preserve">et transformation </w:t>
      </w:r>
      <w:r>
        <w:rPr>
          <w:lang w:val="fr-CA"/>
        </w:rPr>
        <w:t>des données</w:t>
      </w:r>
    </w:p>
    <w:p w14:paraId="7B4AF760" w14:textId="4CFA77C4" w:rsidR="004E3578" w:rsidRDefault="004E3578">
      <w:pPr>
        <w:rPr>
          <w:lang w:val="fr-CA"/>
        </w:rPr>
      </w:pPr>
      <w:r>
        <w:rPr>
          <w:lang w:val="fr-CA"/>
        </w:rPr>
        <w:t>Une étape de préparation a été nécessaire afin de pouvoir répondre aux questions de l’exercice :</w:t>
      </w:r>
    </w:p>
    <w:p w14:paraId="3FD17FA8" w14:textId="25A6D30C" w:rsidR="004E3578" w:rsidRDefault="000C4220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Ajout du Colonne représentant la catégorie du vol (Militaire ou Commercial).</w:t>
      </w:r>
    </w:p>
    <w:p w14:paraId="5CE2FF49" w14:textId="68B5E88A" w:rsidR="000C4220" w:rsidRDefault="000C4220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Ajout d’une colonne représentant le pays ou l’écrasement est survenu.</w:t>
      </w:r>
    </w:p>
    <w:p w14:paraId="0BFB2FD4" w14:textId="5A6B7AA6" w:rsidR="000C4220" w:rsidRDefault="000C4220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Ajout d’une colonne représentant la surface de l’écrasement (Terre ou Mer).</w:t>
      </w:r>
    </w:p>
    <w:p w14:paraId="6866FFEC" w14:textId="77777777" w:rsidR="000C4220" w:rsidRDefault="000C4220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Ajout de plusieurs colonnes représentant la destination du vol (ville, pays…)</w:t>
      </w:r>
    </w:p>
    <w:p w14:paraId="7ABD6C55" w14:textId="77777777" w:rsidR="000C4220" w:rsidRDefault="000C4220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Ajout d’une colonne représentant la raison du vol (entrainement, démonstration, ou non).</w:t>
      </w:r>
    </w:p>
    <w:p w14:paraId="3D47201F" w14:textId="77777777" w:rsidR="00B33A23" w:rsidRDefault="000C4220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Ajout d’une colonne représentant l</w:t>
      </w:r>
      <w:r w:rsidR="00B33A23">
        <w:rPr>
          <w:lang w:val="fr-CA"/>
        </w:rPr>
        <w:t>a probabilité de survie.</w:t>
      </w:r>
    </w:p>
    <w:p w14:paraId="6496434F" w14:textId="77777777" w:rsidR="00B33A23" w:rsidRDefault="00B33A23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Correction de plusieurs erreurs d’orthographe dans le nom des pays.</w:t>
      </w:r>
    </w:p>
    <w:p w14:paraId="0617EEE0" w14:textId="4C7FCF01" w:rsidR="00B33A23" w:rsidRDefault="00B33A23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Remplacement des provinces canadiennes par le nom du pays</w:t>
      </w:r>
    </w:p>
    <w:p w14:paraId="3A813D7C" w14:textId="773CC1D1" w:rsidR="00B33A23" w:rsidRDefault="00B33A23" w:rsidP="00C86E7C">
      <w:pPr>
        <w:pStyle w:val="ListParagraph"/>
        <w:numPr>
          <w:ilvl w:val="0"/>
          <w:numId w:val="8"/>
        </w:numPr>
        <w:rPr>
          <w:lang w:val="fr-CA"/>
        </w:rPr>
      </w:pPr>
      <w:r w:rsidRPr="002103DF">
        <w:rPr>
          <w:lang w:val="fr-CA"/>
        </w:rPr>
        <w:t>Remplacement des états américains par le nom du pays.</w:t>
      </w:r>
    </w:p>
    <w:p w14:paraId="4DF07706" w14:textId="470E212A" w:rsidR="00A050AD" w:rsidRPr="002103DF" w:rsidRDefault="00A050AD" w:rsidP="00C86E7C">
      <w:pPr>
        <w:pStyle w:val="ListParagraph"/>
        <w:numPr>
          <w:ilvl w:val="0"/>
          <w:numId w:val="8"/>
        </w:numPr>
        <w:rPr>
          <w:lang w:val="fr-CA"/>
        </w:rPr>
      </w:pPr>
      <w:r>
        <w:rPr>
          <w:lang w:val="fr-CA"/>
        </w:rPr>
        <w:t>Regroupement par continent ou par hémisphère po</w:t>
      </w:r>
      <w:r w:rsidR="00C86E7C">
        <w:rPr>
          <w:lang w:val="fr-CA"/>
        </w:rPr>
        <w:t>ur avoir des taxonomies niveau continent.</w:t>
      </w:r>
    </w:p>
    <w:p w14:paraId="4D246243" w14:textId="2BA73BC1" w:rsidR="009C49AE" w:rsidRDefault="005B7BF5" w:rsidP="005B7BF5">
      <w:pPr>
        <w:pStyle w:val="Heading1"/>
        <w:rPr>
          <w:lang w:val="fr-CA"/>
        </w:rPr>
      </w:pPr>
      <w:ins w:id="11" w:author="Microsoft Office User" w:date="2016-10-22T13:45:00Z">
        <w:r>
          <w:rPr>
            <w:lang w:val="fr-CA"/>
          </w:rPr>
          <w:t>Packages Utilisés</w:t>
        </w:r>
      </w:ins>
    </w:p>
    <w:p w14:paraId="27583595" w14:textId="69BD5ABC" w:rsidR="001E3FDE" w:rsidRDefault="009C49AE" w:rsidP="009C49AE">
      <w:pPr>
        <w:rPr>
          <w:lang w:val="fr-CA"/>
        </w:rPr>
      </w:pPr>
      <w:r>
        <w:rPr>
          <w:lang w:val="fr-CA"/>
        </w:rPr>
        <w:t xml:space="preserve">Les packages </w:t>
      </w:r>
      <w:r w:rsidR="001E3FDE">
        <w:rPr>
          <w:lang w:val="fr-CA"/>
        </w:rPr>
        <w:t>non inclus dans R base que nous avons utilisé pour ce devoir sont :</w:t>
      </w:r>
    </w:p>
    <w:p w14:paraId="09843DBC" w14:textId="374D43DF" w:rsidR="009C49AE" w:rsidRDefault="009C49AE" w:rsidP="005B7BF5">
      <w:pPr>
        <w:pStyle w:val="ListParagraph"/>
        <w:numPr>
          <w:ilvl w:val="0"/>
          <w:numId w:val="10"/>
        </w:numPr>
        <w:rPr>
          <w:lang w:val="fr-CA"/>
        </w:rPr>
      </w:pPr>
      <w:proofErr w:type="spellStart"/>
      <w:proofErr w:type="gramStart"/>
      <w:r w:rsidRPr="001E3FDE">
        <w:rPr>
          <w:lang w:val="fr-CA"/>
        </w:rPr>
        <w:t>ggmap</w:t>
      </w:r>
      <w:proofErr w:type="spellEnd"/>
      <w:proofErr w:type="gramEnd"/>
    </w:p>
    <w:p w14:paraId="5943BB55" w14:textId="2A31A4C5" w:rsidR="001E3FDE" w:rsidRDefault="001E3FDE" w:rsidP="005B7BF5">
      <w:pPr>
        <w:pStyle w:val="ListParagraph"/>
        <w:numPr>
          <w:ilvl w:val="0"/>
          <w:numId w:val="10"/>
        </w:numPr>
        <w:rPr>
          <w:lang w:val="fr-CA"/>
        </w:rPr>
      </w:pPr>
      <w:proofErr w:type="spellStart"/>
      <w:proofErr w:type="gramStart"/>
      <w:r w:rsidRPr="001E3FDE">
        <w:rPr>
          <w:lang w:val="fr-CA"/>
        </w:rPr>
        <w:t>plyr</w:t>
      </w:r>
      <w:proofErr w:type="spellEnd"/>
      <w:proofErr w:type="gramEnd"/>
    </w:p>
    <w:p w14:paraId="7A554D51" w14:textId="4D8ADC7A" w:rsidR="001E3FDE" w:rsidRPr="001E3FDE" w:rsidRDefault="001E3FDE" w:rsidP="005B7BF5">
      <w:pPr>
        <w:pStyle w:val="ListParagraph"/>
        <w:numPr>
          <w:ilvl w:val="0"/>
          <w:numId w:val="10"/>
        </w:numPr>
        <w:rPr>
          <w:lang w:val="fr-CA"/>
        </w:rPr>
      </w:pPr>
      <w:proofErr w:type="spellStart"/>
      <w:proofErr w:type="gramStart"/>
      <w:r w:rsidRPr="001E3FDE">
        <w:rPr>
          <w:lang w:val="fr-CA"/>
        </w:rPr>
        <w:t>data.table</w:t>
      </w:r>
      <w:proofErr w:type="spellEnd"/>
      <w:proofErr w:type="gramEnd"/>
    </w:p>
    <w:p w14:paraId="534A23F7" w14:textId="63391606" w:rsidR="00B41AF6" w:rsidRDefault="00B73CC4" w:rsidP="005B7BF5">
      <w:pPr>
        <w:pStyle w:val="Heading1"/>
        <w:rPr>
          <w:ins w:id="12" w:author="Microsoft Office User" w:date="2016-10-22T11:21:00Z"/>
          <w:lang w:val="fr-CA"/>
        </w:rPr>
      </w:pPr>
      <w:r>
        <w:rPr>
          <w:lang w:val="fr-CA"/>
        </w:rPr>
        <w:t xml:space="preserve">Questions et Réponses </w:t>
      </w:r>
    </w:p>
    <w:p w14:paraId="2D13247F" w14:textId="77777777" w:rsidR="00C86E7C" w:rsidRPr="005B7BF5" w:rsidRDefault="00C86E7C" w:rsidP="00C86E7C"/>
    <w:p w14:paraId="62CA44EF" w14:textId="422267CA" w:rsidR="00B41AF6" w:rsidRDefault="00B41AF6" w:rsidP="00F36608">
      <w:pPr>
        <w:pStyle w:val="Heading2"/>
        <w:rPr>
          <w:ins w:id="13" w:author="Microsoft Office User" w:date="2016-10-22T11:22:00Z"/>
          <w:lang w:val="fr-CA"/>
        </w:rPr>
      </w:pPr>
      <w:r>
        <w:rPr>
          <w:lang w:val="fr-CA"/>
        </w:rPr>
        <w:t>« Le nombre de crashs à travers le temps »</w:t>
      </w:r>
    </w:p>
    <w:p w14:paraId="2BF85545" w14:textId="77777777" w:rsidR="00F36608" w:rsidRDefault="00F36608" w:rsidP="00C86E7C">
      <w:pPr>
        <w:rPr>
          <w:ins w:id="14" w:author="Microsoft Office User" w:date="2016-10-22T11:42:00Z"/>
        </w:rPr>
      </w:pPr>
    </w:p>
    <w:p w14:paraId="36D2BEFA" w14:textId="38C8FBD9" w:rsidR="00F36608" w:rsidRDefault="004801A3" w:rsidP="00F36608">
      <w:pPr>
        <w:pStyle w:val="Heading3"/>
        <w:ind w:left="720"/>
        <w:rPr>
          <w:ins w:id="15" w:author="Microsoft Office User" w:date="2016-10-22T11:42:00Z"/>
          <w:lang w:val="fr-CA"/>
        </w:rPr>
      </w:pPr>
      <w:ins w:id="16" w:author="Microsoft Office User" w:date="2016-10-22T11:47:00Z">
        <w:r>
          <w:rPr>
            <w:lang w:val="fr-CA"/>
          </w:rPr>
          <w:lastRenderedPageBreak/>
          <w:t>Description</w:t>
        </w:r>
      </w:ins>
    </w:p>
    <w:p w14:paraId="5C45E52C" w14:textId="77777777" w:rsidR="00C86E7C" w:rsidRPr="00F36608" w:rsidRDefault="00C86E7C" w:rsidP="00EE29E6"/>
    <w:p w14:paraId="5E8CB750" w14:textId="3B70937A" w:rsidR="00C35AF7" w:rsidRDefault="00EE29E6" w:rsidP="00F36608">
      <w:pPr>
        <w:pStyle w:val="Heading3"/>
        <w:ind w:left="720"/>
        <w:rPr>
          <w:ins w:id="17" w:author="Microsoft Office User" w:date="2016-10-22T11:23:00Z"/>
          <w:lang w:val="fr-CA"/>
        </w:rPr>
      </w:pPr>
      <w:ins w:id="18" w:author="Microsoft Office User" w:date="2016-10-22T11:24:00Z">
        <w:r>
          <w:rPr>
            <w:lang w:val="fr-CA"/>
          </w:rPr>
          <w:t>Approche de résolution</w:t>
        </w:r>
      </w:ins>
    </w:p>
    <w:p w14:paraId="7E079608" w14:textId="77777777" w:rsidR="00EE29E6" w:rsidRDefault="00EE29E6" w:rsidP="005F6DA0">
      <w:pPr>
        <w:rPr>
          <w:lang w:val="fr-CA"/>
        </w:rPr>
      </w:pPr>
    </w:p>
    <w:p w14:paraId="2061BD06" w14:textId="77777777" w:rsidR="005F6DA0" w:rsidRPr="00EE29E6" w:rsidRDefault="005F6DA0" w:rsidP="00F36608">
      <w:pPr>
        <w:pStyle w:val="ListParagraph"/>
        <w:numPr>
          <w:ilvl w:val="0"/>
          <w:numId w:val="14"/>
        </w:numPr>
        <w:rPr>
          <w:lang w:val="fr-CA"/>
        </w:rPr>
      </w:pPr>
      <w:r w:rsidRPr="00EE29E6">
        <w:rPr>
          <w:lang w:val="fr-CA"/>
        </w:rPr>
        <w:t xml:space="preserve">Extraction de l’année (les 4 derniers caractères) de la variable « Date » à l’aide de la fonction </w:t>
      </w:r>
      <w:proofErr w:type="spellStart"/>
      <w:r w:rsidRPr="00EE29E6">
        <w:rPr>
          <w:lang w:val="fr-CA"/>
        </w:rPr>
        <w:t>substr</w:t>
      </w:r>
      <w:proofErr w:type="spellEnd"/>
      <w:r w:rsidRPr="00EE29E6">
        <w:rPr>
          <w:lang w:val="fr-CA"/>
        </w:rPr>
        <w:t xml:space="preserve"> et application de ce vecteur a la variable à « </w:t>
      </w:r>
      <w:proofErr w:type="spellStart"/>
      <w:r w:rsidRPr="00EE29E6">
        <w:rPr>
          <w:lang w:val="fr-CA"/>
        </w:rPr>
        <w:t>Annee</w:t>
      </w:r>
      <w:proofErr w:type="spellEnd"/>
      <w:r w:rsidRPr="00EE29E6">
        <w:rPr>
          <w:lang w:val="fr-CA"/>
        </w:rPr>
        <w:t> »</w:t>
      </w:r>
    </w:p>
    <w:p w14:paraId="2A7DA652" w14:textId="1E5AF2B7" w:rsidR="005F6DA0" w:rsidRPr="00F36608" w:rsidRDefault="005F6DA0" w:rsidP="00F36608">
      <w:pPr>
        <w:pStyle w:val="ListParagraph"/>
        <w:numPr>
          <w:ilvl w:val="0"/>
          <w:numId w:val="14"/>
        </w:numPr>
        <w:rPr>
          <w:lang w:val="fr-CA"/>
        </w:rPr>
      </w:pPr>
      <w:proofErr w:type="spellStart"/>
      <w:r w:rsidRPr="00EE29E6">
        <w:rPr>
          <w:lang w:val="fr-CA"/>
        </w:rPr>
        <w:t>Combination</w:t>
      </w:r>
      <w:proofErr w:type="spellEnd"/>
      <w:r w:rsidRPr="00EE29E6">
        <w:rPr>
          <w:lang w:val="fr-CA"/>
        </w:rPr>
        <w:t xml:space="preserve"> du vecteur appelé « </w:t>
      </w:r>
      <w:proofErr w:type="spellStart"/>
      <w:r w:rsidRPr="00EE29E6">
        <w:rPr>
          <w:lang w:val="fr-CA"/>
        </w:rPr>
        <w:t>Annee</w:t>
      </w:r>
      <w:proofErr w:type="spellEnd"/>
      <w:r w:rsidRPr="00EE29E6">
        <w:rPr>
          <w:lang w:val="fr-CA"/>
        </w:rPr>
        <w:t> </w:t>
      </w:r>
      <w:proofErr w:type="gramStart"/>
      <w:r w:rsidRPr="00EE29E6">
        <w:rPr>
          <w:lang w:val="fr-CA"/>
        </w:rPr>
        <w:t>»  et</w:t>
      </w:r>
      <w:proofErr w:type="gramEnd"/>
      <w:r w:rsidRPr="00EE29E6">
        <w:rPr>
          <w:lang w:val="fr-CA"/>
        </w:rPr>
        <w:t xml:space="preserve"> d’une partie du jeu de données initial a  « </w:t>
      </w:r>
      <w:proofErr w:type="spellStart"/>
      <w:r w:rsidRPr="00EE29E6">
        <w:rPr>
          <w:lang w:val="fr-CA"/>
        </w:rPr>
        <w:t>table_temporaire</w:t>
      </w:r>
      <w:proofErr w:type="spellEnd"/>
      <w:r w:rsidRPr="00EE29E6">
        <w:rPr>
          <w:lang w:val="fr-CA"/>
        </w:rPr>
        <w:t xml:space="preserve"> » à l’aide de la fonction </w:t>
      </w:r>
      <w:proofErr w:type="spellStart"/>
      <w:r w:rsidRPr="00EE29E6">
        <w:rPr>
          <w:lang w:val="fr-CA"/>
        </w:rPr>
        <w:t>cbind</w:t>
      </w:r>
      <w:proofErr w:type="spellEnd"/>
      <w:r w:rsidRPr="00EE29E6">
        <w:rPr>
          <w:lang w:val="fr-CA"/>
        </w:rPr>
        <w:t xml:space="preserve">. </w:t>
      </w:r>
    </w:p>
    <w:p w14:paraId="0A0C8BC6" w14:textId="43BAF8AD" w:rsidR="005F6DA0" w:rsidRPr="00F36608" w:rsidRDefault="00646BFC" w:rsidP="00F36608">
      <w:pPr>
        <w:pStyle w:val="ListParagraph"/>
        <w:numPr>
          <w:ilvl w:val="0"/>
          <w:numId w:val="14"/>
        </w:numPr>
        <w:rPr>
          <w:lang w:val="fr-CA"/>
        </w:rPr>
      </w:pPr>
      <w:r w:rsidRPr="00F36608">
        <w:rPr>
          <w:lang w:val="fr-CA"/>
        </w:rPr>
        <w:t>Appel de la fonction « </w:t>
      </w:r>
      <w:proofErr w:type="spellStart"/>
      <w:r w:rsidRPr="00F36608">
        <w:rPr>
          <w:lang w:val="fr-CA"/>
        </w:rPr>
        <w:t>trouver_frequence</w:t>
      </w:r>
      <w:proofErr w:type="spellEnd"/>
      <w:r w:rsidRPr="00F36608">
        <w:rPr>
          <w:lang w:val="fr-CA"/>
        </w:rPr>
        <w:t xml:space="preserve"> » et application du </w:t>
      </w:r>
      <w:proofErr w:type="spellStart"/>
      <w:r w:rsidRPr="00F36608">
        <w:rPr>
          <w:lang w:val="fr-CA"/>
        </w:rPr>
        <w:t>resultat</w:t>
      </w:r>
      <w:proofErr w:type="spellEnd"/>
      <w:r w:rsidRPr="00F36608">
        <w:rPr>
          <w:lang w:val="fr-CA"/>
        </w:rPr>
        <w:t xml:space="preserve"> à la variable « x »</w:t>
      </w:r>
    </w:p>
    <w:p w14:paraId="7F98CE14" w14:textId="43231887" w:rsidR="007E7DEE" w:rsidRPr="00F36608" w:rsidRDefault="00C54136" w:rsidP="00F36608">
      <w:pPr>
        <w:pStyle w:val="ListParagraph"/>
        <w:numPr>
          <w:ilvl w:val="0"/>
          <w:numId w:val="14"/>
        </w:numPr>
        <w:rPr>
          <w:lang w:val="fr-CA"/>
        </w:rPr>
      </w:pPr>
      <w:r w:rsidRPr="00F36608">
        <w:rPr>
          <w:lang w:val="fr-CA"/>
        </w:rPr>
        <w:t xml:space="preserve">Création d’un </w:t>
      </w:r>
      <w:proofErr w:type="spellStart"/>
      <w:proofErr w:type="gramStart"/>
      <w:r w:rsidRPr="00F36608">
        <w:rPr>
          <w:lang w:val="fr-CA"/>
        </w:rPr>
        <w:t>data.frame</w:t>
      </w:r>
      <w:proofErr w:type="spellEnd"/>
      <w:proofErr w:type="gramEnd"/>
      <w:r w:rsidR="00BF03B9" w:rsidRPr="00F36608">
        <w:rPr>
          <w:lang w:val="fr-CA"/>
        </w:rPr>
        <w:t xml:space="preserve"> appelé « </w:t>
      </w:r>
      <w:proofErr w:type="spellStart"/>
      <w:r w:rsidR="00BF03B9" w:rsidRPr="00F36608">
        <w:rPr>
          <w:lang w:val="fr-CA"/>
        </w:rPr>
        <w:t>table_occurence_annee</w:t>
      </w:r>
      <w:proofErr w:type="spellEnd"/>
      <w:r w:rsidR="00BF03B9" w:rsidRPr="00F36608">
        <w:rPr>
          <w:lang w:val="fr-CA"/>
        </w:rPr>
        <w:t> »</w:t>
      </w:r>
      <w:r w:rsidRPr="00F36608">
        <w:rPr>
          <w:lang w:val="fr-CA"/>
        </w:rPr>
        <w:t xml:space="preserve"> avec « x » (vecteur de fréquence des dates) et le vecteur d’</w:t>
      </w:r>
      <w:r w:rsidR="007E7DEE" w:rsidRPr="00F36608">
        <w:rPr>
          <w:lang w:val="fr-CA"/>
        </w:rPr>
        <w:t xml:space="preserve">années sans </w:t>
      </w:r>
      <w:proofErr w:type="spellStart"/>
      <w:r w:rsidR="007E7DEE" w:rsidRPr="00F36608">
        <w:rPr>
          <w:lang w:val="fr-CA"/>
        </w:rPr>
        <w:t>duplicats</w:t>
      </w:r>
      <w:proofErr w:type="spellEnd"/>
    </w:p>
    <w:p w14:paraId="7A73AF90" w14:textId="71DCAEA3" w:rsidR="007E7DEE" w:rsidRPr="00F36608" w:rsidRDefault="007E7DEE" w:rsidP="00F36608">
      <w:pPr>
        <w:pStyle w:val="ListParagraph"/>
        <w:numPr>
          <w:ilvl w:val="0"/>
          <w:numId w:val="14"/>
        </w:numPr>
        <w:rPr>
          <w:lang w:val="fr-CA"/>
        </w:rPr>
      </w:pPr>
      <w:r w:rsidRPr="00F36608">
        <w:rPr>
          <w:lang w:val="fr-CA"/>
        </w:rPr>
        <w:t xml:space="preserve">Nomination des colonnes du </w:t>
      </w:r>
      <w:proofErr w:type="spellStart"/>
      <w:proofErr w:type="gramStart"/>
      <w:r w:rsidRPr="00F36608">
        <w:rPr>
          <w:lang w:val="fr-CA"/>
        </w:rPr>
        <w:t>data.frame</w:t>
      </w:r>
      <w:proofErr w:type="spellEnd"/>
      <w:proofErr w:type="gramEnd"/>
    </w:p>
    <w:p w14:paraId="1C659999" w14:textId="42AB7F9A" w:rsidR="00293515" w:rsidRDefault="007E7DEE" w:rsidP="00F36608">
      <w:pPr>
        <w:pStyle w:val="ListParagraph"/>
        <w:numPr>
          <w:ilvl w:val="0"/>
          <w:numId w:val="14"/>
        </w:numPr>
        <w:rPr>
          <w:ins w:id="19" w:author="Microsoft Office User" w:date="2016-10-22T11:25:00Z"/>
          <w:lang w:val="fr-CA"/>
        </w:rPr>
      </w:pPr>
      <w:r w:rsidRPr="00F36608">
        <w:rPr>
          <w:lang w:val="fr-CA"/>
        </w:rPr>
        <w:t>Ordonne « </w:t>
      </w:r>
      <w:proofErr w:type="spellStart"/>
      <w:r w:rsidRPr="00F36608">
        <w:rPr>
          <w:lang w:val="fr-CA"/>
        </w:rPr>
        <w:t>table_occurence_annee</w:t>
      </w:r>
      <w:proofErr w:type="spellEnd"/>
      <w:r w:rsidRPr="00F36608">
        <w:rPr>
          <w:lang w:val="fr-CA"/>
        </w:rPr>
        <w:t> »</w:t>
      </w:r>
      <w:r w:rsidR="00293515" w:rsidRPr="00F36608">
        <w:rPr>
          <w:lang w:val="fr-CA"/>
        </w:rPr>
        <w:t xml:space="preserve"> en ordre croissant par date</w:t>
      </w:r>
    </w:p>
    <w:p w14:paraId="15DEC0C9" w14:textId="77777777" w:rsidR="00EE29E6" w:rsidRPr="00EE29E6" w:rsidRDefault="00EE29E6" w:rsidP="00F36608">
      <w:pPr>
        <w:pStyle w:val="ListParagraph"/>
        <w:ind w:left="1080"/>
        <w:rPr>
          <w:lang w:val="fr-CA"/>
        </w:rPr>
      </w:pPr>
    </w:p>
    <w:p w14:paraId="33FB16EE" w14:textId="38232375" w:rsidR="00293515" w:rsidRDefault="00EE29E6" w:rsidP="00F36608">
      <w:pPr>
        <w:pStyle w:val="Heading3"/>
        <w:ind w:left="720"/>
        <w:rPr>
          <w:ins w:id="20" w:author="Microsoft Office User" w:date="2016-10-22T11:25:00Z"/>
          <w:lang w:val="fr-CA"/>
        </w:rPr>
      </w:pPr>
      <w:ins w:id="21" w:author="Microsoft Office User" w:date="2016-10-22T11:24:00Z">
        <w:r>
          <w:rPr>
            <w:lang w:val="fr-CA"/>
          </w:rPr>
          <w:t>Résultats</w:t>
        </w:r>
      </w:ins>
      <w:ins w:id="22" w:author="Microsoft Office User" w:date="2016-10-22T12:20:00Z">
        <w:r w:rsidR="006E07DE">
          <w:rPr>
            <w:lang w:val="fr-CA"/>
          </w:rPr>
          <w:t xml:space="preserve"> et interprétations</w:t>
        </w:r>
      </w:ins>
    </w:p>
    <w:p w14:paraId="7C541306" w14:textId="77777777" w:rsidR="00EE29E6" w:rsidRPr="00F36608" w:rsidRDefault="00EE29E6" w:rsidP="00EE29E6"/>
    <w:p w14:paraId="2986C480" w14:textId="200EDEFD" w:rsidR="009D04BF" w:rsidRDefault="009D04BF" w:rsidP="005B7BF5">
      <w:pPr>
        <w:rPr>
          <w:lang w:val="fr-CA"/>
        </w:rPr>
      </w:pPr>
      <w:r>
        <w:rPr>
          <w:noProof/>
          <w:lang w:val="en-US"/>
        </w:rPr>
        <w:drawing>
          <wp:inline distT="0" distB="0" distL="0" distR="0" wp14:anchorId="725E9AB8" wp14:editId="05264DE4">
            <wp:extent cx="5943600" cy="2797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6D02" w14:textId="284543D9" w:rsidR="00F9787E" w:rsidRDefault="00F9787E" w:rsidP="00293515">
      <w:pPr>
        <w:rPr>
          <w:lang w:val="fr-CA"/>
        </w:rPr>
      </w:pPr>
    </w:p>
    <w:p w14:paraId="3141F7E3" w14:textId="255BCF2E" w:rsidR="006E07DE" w:rsidRDefault="006E07DE" w:rsidP="006E07DE">
      <w:pPr>
        <w:pStyle w:val="Heading3"/>
        <w:ind w:left="720"/>
        <w:rPr>
          <w:ins w:id="23" w:author="Microsoft Office User" w:date="2016-10-22T12:21:00Z"/>
          <w:lang w:val="fr-CA"/>
        </w:rPr>
      </w:pPr>
      <w:ins w:id="24" w:author="Microsoft Office User" w:date="2016-10-22T12:21:00Z">
        <w:r>
          <w:rPr>
            <w:lang w:val="fr-CA"/>
          </w:rPr>
          <w:t>Améliorations possibles</w:t>
        </w:r>
      </w:ins>
    </w:p>
    <w:p w14:paraId="7DB086D4" w14:textId="77777777" w:rsidR="00F00518" w:rsidRDefault="00F00518" w:rsidP="00293515">
      <w:pPr>
        <w:rPr>
          <w:lang w:val="fr-CA"/>
        </w:rPr>
      </w:pPr>
    </w:p>
    <w:p w14:paraId="65EF4C0C" w14:textId="70B5C167" w:rsidR="00F9787E" w:rsidRDefault="00F9787E" w:rsidP="00F36608">
      <w:pPr>
        <w:pStyle w:val="Heading2"/>
        <w:rPr>
          <w:ins w:id="25" w:author="Microsoft Office User" w:date="2016-10-22T11:47:00Z"/>
          <w:lang w:val="fr-CA"/>
        </w:rPr>
      </w:pPr>
      <w:r>
        <w:rPr>
          <w:lang w:val="fr-CA"/>
        </w:rPr>
        <w:t>« Nombre de fatalités </w:t>
      </w:r>
      <w:r w:rsidR="00F00518">
        <w:rPr>
          <w:lang w:val="fr-CA"/>
        </w:rPr>
        <w:t xml:space="preserve">par année à travers le </w:t>
      </w:r>
      <w:proofErr w:type="gramStart"/>
      <w:r w:rsidR="00F00518">
        <w:rPr>
          <w:lang w:val="fr-CA"/>
        </w:rPr>
        <w:t>temps</w:t>
      </w:r>
      <w:r>
        <w:rPr>
          <w:lang w:val="fr-CA"/>
        </w:rPr>
        <w:t>»</w:t>
      </w:r>
      <w:proofErr w:type="gramEnd"/>
      <w:r>
        <w:rPr>
          <w:lang w:val="fr-CA"/>
        </w:rPr>
        <w:t xml:space="preserve"> </w:t>
      </w:r>
    </w:p>
    <w:p w14:paraId="4A03AF02" w14:textId="77777777" w:rsidR="004801A3" w:rsidRDefault="004801A3" w:rsidP="005B7BF5">
      <w:pPr>
        <w:rPr>
          <w:ins w:id="26" w:author="Microsoft Office User" w:date="2016-10-22T11:47:00Z"/>
        </w:rPr>
      </w:pPr>
    </w:p>
    <w:p w14:paraId="48AA8117" w14:textId="77777777" w:rsidR="004801A3" w:rsidRDefault="004801A3" w:rsidP="005B7BF5">
      <w:pPr>
        <w:pStyle w:val="Heading3"/>
        <w:ind w:left="360"/>
        <w:rPr>
          <w:ins w:id="27" w:author="Microsoft Office User" w:date="2016-10-22T11:47:00Z"/>
          <w:lang w:val="fr-CA"/>
        </w:rPr>
      </w:pPr>
      <w:ins w:id="28" w:author="Microsoft Office User" w:date="2016-10-22T11:47:00Z">
        <w:r>
          <w:rPr>
            <w:lang w:val="fr-CA"/>
          </w:rPr>
          <w:t>Description</w:t>
        </w:r>
      </w:ins>
    </w:p>
    <w:p w14:paraId="0A5DB9B8" w14:textId="77777777" w:rsidR="004801A3" w:rsidRPr="005B7BF5" w:rsidRDefault="004801A3" w:rsidP="005B7BF5">
      <w:pPr>
        <w:rPr>
          <w:ins w:id="29" w:author="Microsoft Office User" w:date="2016-10-22T11:27:00Z"/>
        </w:rPr>
      </w:pPr>
    </w:p>
    <w:p w14:paraId="3DDD2116" w14:textId="77777777" w:rsidR="00EE29E6" w:rsidRDefault="00EE29E6" w:rsidP="00EE29E6">
      <w:pPr>
        <w:rPr>
          <w:ins w:id="30" w:author="Microsoft Office User" w:date="2016-10-22T11:27:00Z"/>
        </w:rPr>
      </w:pPr>
    </w:p>
    <w:p w14:paraId="674B26BA" w14:textId="77777777" w:rsidR="00EE29E6" w:rsidRPr="005B7BF5" w:rsidRDefault="00EE29E6" w:rsidP="00EE29E6"/>
    <w:p w14:paraId="54950434" w14:textId="0C5AB837" w:rsidR="00F9787E" w:rsidRDefault="00EE29E6" w:rsidP="00F36608">
      <w:pPr>
        <w:pStyle w:val="Heading3"/>
        <w:ind w:left="360"/>
        <w:rPr>
          <w:ins w:id="31" w:author="Microsoft Office User" w:date="2016-10-22T11:29:00Z"/>
          <w:lang w:val="fr-CA"/>
        </w:rPr>
      </w:pPr>
      <w:ins w:id="32" w:author="Microsoft Office User" w:date="2016-10-22T11:26:00Z">
        <w:r>
          <w:rPr>
            <w:lang w:val="fr-CA"/>
          </w:rPr>
          <w:t>Approche de résolution</w:t>
        </w:r>
      </w:ins>
    </w:p>
    <w:p w14:paraId="1462EF3E" w14:textId="77777777" w:rsidR="00EE29E6" w:rsidRPr="00F36608" w:rsidRDefault="00EE29E6" w:rsidP="00EE29E6"/>
    <w:p w14:paraId="1D418253" w14:textId="6D2E1B70" w:rsidR="00835E15" w:rsidRDefault="00835E15" w:rsidP="00F36608">
      <w:pPr>
        <w:pStyle w:val="ListParagraph"/>
        <w:numPr>
          <w:ilvl w:val="0"/>
          <w:numId w:val="15"/>
        </w:numPr>
        <w:rPr>
          <w:lang w:val="fr-CA"/>
        </w:rPr>
      </w:pPr>
      <w:r>
        <w:rPr>
          <w:lang w:val="fr-CA"/>
        </w:rPr>
        <w:t xml:space="preserve">Création d’un </w:t>
      </w:r>
      <w:proofErr w:type="spellStart"/>
      <w:proofErr w:type="gramStart"/>
      <w:r>
        <w:rPr>
          <w:lang w:val="fr-CA"/>
        </w:rPr>
        <w:t>data.frame</w:t>
      </w:r>
      <w:proofErr w:type="spellEnd"/>
      <w:proofErr w:type="gramEnd"/>
      <w:r>
        <w:rPr>
          <w:lang w:val="fr-CA"/>
        </w:rPr>
        <w:t xml:space="preserve"> avec quelques colonnes du jeu de données initiales et</w:t>
      </w:r>
      <w:r w:rsidR="00F00518">
        <w:rPr>
          <w:lang w:val="fr-CA"/>
        </w:rPr>
        <w:t xml:space="preserve"> les années</w:t>
      </w:r>
    </w:p>
    <w:p w14:paraId="06726234" w14:textId="662D3E22" w:rsidR="00F00518" w:rsidRDefault="00F00518" w:rsidP="00F36608">
      <w:pPr>
        <w:pStyle w:val="ListParagraph"/>
        <w:numPr>
          <w:ilvl w:val="0"/>
          <w:numId w:val="15"/>
        </w:numPr>
        <w:rPr>
          <w:lang w:val="fr-CA"/>
        </w:rPr>
      </w:pPr>
      <w:r>
        <w:rPr>
          <w:lang w:val="fr-CA"/>
        </w:rPr>
        <w:t xml:space="preserve">La définition du nom des colonnes du </w:t>
      </w:r>
      <w:proofErr w:type="spellStart"/>
      <w:proofErr w:type="gramStart"/>
      <w:r>
        <w:rPr>
          <w:lang w:val="fr-CA"/>
        </w:rPr>
        <w:t>data.frame</w:t>
      </w:r>
      <w:proofErr w:type="spellEnd"/>
      <w:proofErr w:type="gramEnd"/>
      <w:r>
        <w:rPr>
          <w:lang w:val="fr-CA"/>
        </w:rPr>
        <w:t xml:space="preserve"> appelé </w:t>
      </w:r>
      <w:proofErr w:type="spellStart"/>
      <w:r>
        <w:rPr>
          <w:lang w:val="fr-CA"/>
        </w:rPr>
        <w:t>table_de_fatalites_par_annee</w:t>
      </w:r>
      <w:proofErr w:type="spellEnd"/>
    </w:p>
    <w:p w14:paraId="36EE11CA" w14:textId="7D424CEE" w:rsidR="00F00518" w:rsidRDefault="00F00518" w:rsidP="00F36608">
      <w:pPr>
        <w:pStyle w:val="ListParagraph"/>
        <w:numPr>
          <w:ilvl w:val="0"/>
          <w:numId w:val="15"/>
        </w:numPr>
        <w:rPr>
          <w:lang w:val="fr-CA"/>
        </w:rPr>
      </w:pPr>
      <w:r>
        <w:rPr>
          <w:lang w:val="fr-CA"/>
        </w:rPr>
        <w:t>Utilisation d’une boucle pour trouver la somme du nombre de fatalités pour chaque année</w:t>
      </w:r>
    </w:p>
    <w:p w14:paraId="216E89E4" w14:textId="69E7A968" w:rsidR="00F00518" w:rsidRDefault="00F00518" w:rsidP="00F36608">
      <w:pPr>
        <w:pStyle w:val="ListParagraph"/>
        <w:numPr>
          <w:ilvl w:val="0"/>
          <w:numId w:val="15"/>
        </w:numPr>
        <w:rPr>
          <w:lang w:val="fr-CA"/>
        </w:rPr>
      </w:pPr>
      <w:r>
        <w:rPr>
          <w:lang w:val="fr-CA"/>
        </w:rPr>
        <w:t xml:space="preserve">L’avant-dernière étape de préparation des données implique la création d’un </w:t>
      </w:r>
      <w:proofErr w:type="spellStart"/>
      <w:proofErr w:type="gramStart"/>
      <w:r>
        <w:rPr>
          <w:lang w:val="fr-CA"/>
        </w:rPr>
        <w:t>data.frame</w:t>
      </w:r>
      <w:proofErr w:type="spellEnd"/>
      <w:proofErr w:type="gramEnd"/>
      <w:r>
        <w:rPr>
          <w:lang w:val="fr-CA"/>
        </w:rPr>
        <w:t xml:space="preserve"> avec chaque valeur de somme par années et les années</w:t>
      </w:r>
    </w:p>
    <w:p w14:paraId="55195870" w14:textId="77777777" w:rsidR="00EE29E6" w:rsidRDefault="00F00518" w:rsidP="00F36608">
      <w:pPr>
        <w:pStyle w:val="ListParagraph"/>
        <w:numPr>
          <w:ilvl w:val="0"/>
          <w:numId w:val="15"/>
        </w:numPr>
        <w:rPr>
          <w:ins w:id="33" w:author="Microsoft Office User" w:date="2016-10-22T11:29:00Z"/>
          <w:lang w:val="fr-CA"/>
        </w:rPr>
      </w:pPr>
      <w:r>
        <w:rPr>
          <w:lang w:val="fr-CA"/>
        </w:rPr>
        <w:t>La dernière étape de préparation des données comprend la création d’un graphique à l’aide la fonction « plot »</w:t>
      </w:r>
    </w:p>
    <w:p w14:paraId="3CD11A6D" w14:textId="78C5BBEA" w:rsidR="00EE29E6" w:rsidRPr="00EE29E6" w:rsidRDefault="00EE29E6" w:rsidP="00F36608">
      <w:pPr>
        <w:ind w:left="360"/>
        <w:rPr>
          <w:lang w:val="fr-CA"/>
        </w:rPr>
      </w:pPr>
      <w:ins w:id="34" w:author="Microsoft Office User" w:date="2016-10-22T11:27:00Z">
        <w:r w:rsidRPr="00EE29E6">
          <w:rPr>
            <w:lang w:val="fr-CA"/>
          </w:rPr>
          <w:t>Résultats</w:t>
        </w:r>
      </w:ins>
      <w:ins w:id="35" w:author="Microsoft Office User" w:date="2016-10-22T12:20:00Z">
        <w:r w:rsidR="006E07DE">
          <w:rPr>
            <w:lang w:val="fr-CA"/>
          </w:rPr>
          <w:t xml:space="preserve"> et interprétations</w:t>
        </w:r>
      </w:ins>
    </w:p>
    <w:p w14:paraId="4E27E868" w14:textId="3F317007" w:rsidR="006E07DE" w:rsidRDefault="00041594" w:rsidP="005B7BF5">
      <w:pPr>
        <w:ind w:left="720"/>
        <w:rPr>
          <w:ins w:id="36" w:author="Microsoft Office User" w:date="2016-10-22T12:22:00Z"/>
          <w:lang w:val="fr-CA"/>
        </w:rPr>
      </w:pPr>
      <w:r>
        <w:rPr>
          <w:noProof/>
          <w:lang w:val="en-US"/>
        </w:rPr>
        <w:drawing>
          <wp:inline distT="0" distB="0" distL="0" distR="0" wp14:anchorId="574B440D" wp14:editId="302B3ACD">
            <wp:extent cx="5943600" cy="2797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860D" w14:textId="77777777" w:rsidR="006E07DE" w:rsidRDefault="006E07DE" w:rsidP="006E07DE">
      <w:pPr>
        <w:ind w:left="360"/>
        <w:rPr>
          <w:ins w:id="37" w:author="Microsoft Office User" w:date="2016-10-22T12:23:00Z"/>
          <w:lang w:val="fr-CA"/>
        </w:rPr>
      </w:pPr>
    </w:p>
    <w:p w14:paraId="489DB70F" w14:textId="23F86A86" w:rsidR="006E07DE" w:rsidRPr="00EE29E6" w:rsidRDefault="006E07DE" w:rsidP="006E07DE">
      <w:pPr>
        <w:ind w:left="360"/>
        <w:rPr>
          <w:ins w:id="38" w:author="Microsoft Office User" w:date="2016-10-22T12:22:00Z"/>
          <w:lang w:val="fr-CA"/>
        </w:rPr>
      </w:pPr>
      <w:ins w:id="39" w:author="Microsoft Office User" w:date="2016-10-22T12:22:00Z">
        <w:r>
          <w:rPr>
            <w:lang w:val="fr-CA"/>
          </w:rPr>
          <w:t>Améliorations possibles</w:t>
        </w:r>
      </w:ins>
    </w:p>
    <w:p w14:paraId="66A38D50" w14:textId="77777777" w:rsidR="006E07DE" w:rsidRDefault="006E07DE" w:rsidP="005B7BF5">
      <w:pPr>
        <w:rPr>
          <w:ins w:id="40" w:author="Microsoft Office User" w:date="2016-10-22T12:22:00Z"/>
          <w:lang w:val="fr-CA"/>
        </w:rPr>
      </w:pPr>
    </w:p>
    <w:p w14:paraId="19FD040D" w14:textId="77777777" w:rsidR="00F26248" w:rsidRDefault="00F26248" w:rsidP="00293515">
      <w:pPr>
        <w:rPr>
          <w:ins w:id="41" w:author="Microsoft Office User" w:date="2016-10-22T11:35:00Z"/>
          <w:lang w:val="fr-CA"/>
        </w:rPr>
      </w:pPr>
    </w:p>
    <w:p w14:paraId="17B128F9" w14:textId="645240F4" w:rsidR="00F36608" w:rsidRDefault="00F36608" w:rsidP="00F36608">
      <w:pPr>
        <w:pStyle w:val="Heading2"/>
        <w:rPr>
          <w:ins w:id="42" w:author="Microsoft Office User" w:date="2016-10-22T11:36:00Z"/>
          <w:lang w:val="fr-CA"/>
        </w:rPr>
      </w:pPr>
      <w:ins w:id="43" w:author="Microsoft Office User" w:date="2016-10-22T11:35:00Z">
        <w:r>
          <w:rPr>
            <w:lang w:val="fr-CA"/>
          </w:rPr>
          <w:t xml:space="preserve">« Nombre de fatalités par </w:t>
        </w:r>
        <w:proofErr w:type="gramStart"/>
        <w:r>
          <w:rPr>
            <w:lang w:val="fr-CA"/>
          </w:rPr>
          <w:t>location</w:t>
        </w:r>
        <w:r>
          <w:rPr>
            <w:lang w:val="fr-CA"/>
          </w:rPr>
          <w:t>»</w:t>
        </w:r>
        <w:proofErr w:type="gramEnd"/>
        <w:r>
          <w:rPr>
            <w:lang w:val="fr-CA"/>
          </w:rPr>
          <w:t xml:space="preserve"> </w:t>
        </w:r>
      </w:ins>
    </w:p>
    <w:p w14:paraId="15E668DB" w14:textId="77777777" w:rsidR="00F36608" w:rsidRDefault="00F36608" w:rsidP="00F36608">
      <w:pPr>
        <w:rPr>
          <w:ins w:id="44" w:author="Microsoft Office User" w:date="2016-10-22T11:48:00Z"/>
        </w:rPr>
      </w:pPr>
    </w:p>
    <w:p w14:paraId="4CC1C20E" w14:textId="77777777" w:rsidR="004801A3" w:rsidRDefault="004801A3" w:rsidP="005B7BF5">
      <w:pPr>
        <w:pStyle w:val="Heading3"/>
        <w:ind w:left="360"/>
        <w:rPr>
          <w:ins w:id="45" w:author="Microsoft Office User" w:date="2016-10-22T11:48:00Z"/>
          <w:lang w:val="fr-CA"/>
        </w:rPr>
      </w:pPr>
      <w:ins w:id="46" w:author="Microsoft Office User" w:date="2016-10-22T11:48:00Z">
        <w:r>
          <w:rPr>
            <w:lang w:val="fr-CA"/>
          </w:rPr>
          <w:t>Description</w:t>
        </w:r>
      </w:ins>
    </w:p>
    <w:p w14:paraId="50272081" w14:textId="77777777" w:rsidR="004801A3" w:rsidRPr="00F36608" w:rsidRDefault="004801A3" w:rsidP="00F36608">
      <w:pPr>
        <w:rPr>
          <w:ins w:id="47" w:author="Microsoft Office User" w:date="2016-10-22T11:35:00Z"/>
        </w:rPr>
      </w:pPr>
    </w:p>
    <w:p w14:paraId="656F0C38" w14:textId="3C89F837" w:rsidR="00F36608" w:rsidRDefault="00F36608" w:rsidP="00F36608">
      <w:pPr>
        <w:ind w:left="360"/>
        <w:rPr>
          <w:lang w:val="fr-CA"/>
        </w:rPr>
      </w:pPr>
      <w:ins w:id="48" w:author="Microsoft Office User" w:date="2016-10-22T11:37:00Z">
        <w:r>
          <w:rPr>
            <w:lang w:val="fr-CA"/>
          </w:rPr>
          <w:t>Approche de résolution</w:t>
        </w:r>
      </w:ins>
    </w:p>
    <w:p w14:paraId="3923D1B2" w14:textId="3E9748AC" w:rsidR="00495A09" w:rsidRDefault="00495A09" w:rsidP="00F36608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lastRenderedPageBreak/>
        <w:t>Utilisation d’une boucle pour trouver la somme du nombre de fatalités pour chaque location</w:t>
      </w:r>
    </w:p>
    <w:p w14:paraId="69D8D604" w14:textId="482DDD4F" w:rsidR="00495A09" w:rsidRDefault="00495A09" w:rsidP="00F36608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L’organisation de la table en ordre décroissant par nombre de fatalités par location</w:t>
      </w:r>
    </w:p>
    <w:p w14:paraId="01E4F8EA" w14:textId="130C3203" w:rsidR="00495A09" w:rsidRDefault="00495A09" w:rsidP="00F36608">
      <w:pPr>
        <w:pStyle w:val="ListParagraph"/>
        <w:numPr>
          <w:ilvl w:val="0"/>
          <w:numId w:val="16"/>
        </w:numPr>
        <w:rPr>
          <w:lang w:val="fr-CA"/>
        </w:rPr>
      </w:pPr>
      <w:r>
        <w:rPr>
          <w:lang w:val="fr-CA"/>
        </w:rPr>
        <w:t>L’extrait du top 50 des locations avec le plus grand nombre de fatalités par location</w:t>
      </w:r>
    </w:p>
    <w:p w14:paraId="28B55EEF" w14:textId="1067B96A" w:rsidR="005B7BF5" w:rsidRDefault="00495A09" w:rsidP="00F36608">
      <w:pPr>
        <w:pStyle w:val="ListParagraph"/>
        <w:numPr>
          <w:ilvl w:val="0"/>
          <w:numId w:val="16"/>
        </w:numPr>
        <w:rPr>
          <w:ins w:id="49" w:author="Microsoft Office User" w:date="2016-10-22T13:46:00Z"/>
          <w:lang w:val="fr-CA"/>
        </w:rPr>
      </w:pPr>
      <w:r>
        <w:rPr>
          <w:lang w:val="fr-CA"/>
        </w:rPr>
        <w:t xml:space="preserve">L’utilisation d’une boucle pour transformer en « string » chacune </w:t>
      </w:r>
      <w:proofErr w:type="gramStart"/>
      <w:r>
        <w:rPr>
          <w:lang w:val="fr-CA"/>
        </w:rPr>
        <w:t>des instance</w:t>
      </w:r>
      <w:proofErr w:type="gramEnd"/>
      <w:r>
        <w:rPr>
          <w:lang w:val="fr-CA"/>
        </w:rPr>
        <w:t xml:space="preserve"> de la variable « location » de la table top_50_location_par_fatalites </w:t>
      </w:r>
    </w:p>
    <w:p w14:paraId="14042D33" w14:textId="026EA501" w:rsidR="00F36608" w:rsidRPr="005B7BF5" w:rsidRDefault="00495A09" w:rsidP="005B7BF5">
      <w:pPr>
        <w:pStyle w:val="ListParagraph"/>
        <w:numPr>
          <w:ilvl w:val="0"/>
          <w:numId w:val="16"/>
        </w:numPr>
        <w:rPr>
          <w:ins w:id="50" w:author="Microsoft Office User" w:date="2016-10-22T11:38:00Z"/>
          <w:lang w:val="fr-CA"/>
          <w:rPrChange w:id="51" w:author="Microsoft Office User" w:date="2016-10-22T13:46:00Z">
            <w:rPr>
              <w:ins w:id="52" w:author="Microsoft Office User" w:date="2016-10-22T11:38:00Z"/>
              <w:lang w:val="fr-CA"/>
            </w:rPr>
          </w:rPrChange>
        </w:rPr>
      </w:pPr>
      <w:r w:rsidRPr="005B7BF5">
        <w:rPr>
          <w:lang w:val="fr-CA"/>
        </w:rPr>
        <w:t>La dernière étape de préparation des données comprend l’utilisation de la fonction « </w:t>
      </w:r>
      <w:proofErr w:type="spellStart"/>
      <w:r w:rsidRPr="005B7BF5">
        <w:rPr>
          <w:lang w:val="fr-CA"/>
        </w:rPr>
        <w:t>afficher_map</w:t>
      </w:r>
      <w:proofErr w:type="spellEnd"/>
      <w:r w:rsidRPr="005B7BF5">
        <w:rPr>
          <w:lang w:val="fr-CA"/>
        </w:rPr>
        <w:t xml:space="preserve"> » pour faire afficher sur un </w:t>
      </w:r>
      <w:proofErr w:type="spellStart"/>
      <w:r w:rsidRPr="005B7BF5">
        <w:rPr>
          <w:lang w:val="fr-CA"/>
        </w:rPr>
        <w:t>map</w:t>
      </w:r>
      <w:proofErr w:type="spellEnd"/>
      <w:r w:rsidRPr="005B7BF5">
        <w:rPr>
          <w:lang w:val="fr-CA"/>
        </w:rPr>
        <w:t xml:space="preserve"> le top 50 des locations avec le plus grand nombre</w:t>
      </w:r>
      <w:r w:rsidRPr="005B7BF5">
        <w:rPr>
          <w:lang w:val="fr-CA"/>
          <w:rPrChange w:id="53" w:author="Microsoft Office User" w:date="2016-10-22T13:46:00Z">
            <w:rPr>
              <w:lang w:val="fr-CA"/>
            </w:rPr>
          </w:rPrChange>
        </w:rPr>
        <w:t xml:space="preserve"> de fatalités</w:t>
      </w:r>
      <w:r w:rsidR="00F26248" w:rsidRPr="005B7BF5">
        <w:rPr>
          <w:lang w:val="fr-CA"/>
          <w:rPrChange w:id="54" w:author="Microsoft Office User" w:date="2016-10-22T13:46:00Z">
            <w:rPr>
              <w:lang w:val="fr-CA"/>
            </w:rPr>
          </w:rPrChange>
        </w:rPr>
        <w:t>.</w:t>
      </w:r>
    </w:p>
    <w:p w14:paraId="69BCC225" w14:textId="77777777" w:rsidR="00F36608" w:rsidRDefault="00F36608" w:rsidP="004801A3">
      <w:pPr>
        <w:rPr>
          <w:ins w:id="55" w:author="Microsoft Office User" w:date="2016-10-22T11:38:00Z"/>
          <w:lang w:val="fr-CA"/>
        </w:rPr>
      </w:pPr>
    </w:p>
    <w:p w14:paraId="48509187" w14:textId="174E0C51" w:rsidR="00F36608" w:rsidRDefault="00F36608" w:rsidP="00F36608">
      <w:pPr>
        <w:ind w:left="360"/>
        <w:rPr>
          <w:ins w:id="56" w:author="Microsoft Office User" w:date="2016-10-22T12:23:00Z"/>
          <w:lang w:val="fr-CA"/>
        </w:rPr>
      </w:pPr>
      <w:ins w:id="57" w:author="Microsoft Office User" w:date="2016-10-22T11:38:00Z">
        <w:r w:rsidRPr="00EE29E6">
          <w:rPr>
            <w:lang w:val="fr-CA"/>
          </w:rPr>
          <w:t>Résultats</w:t>
        </w:r>
      </w:ins>
      <w:ins w:id="58" w:author="Microsoft Office User" w:date="2016-10-22T12:21:00Z">
        <w:r w:rsidR="006E07DE">
          <w:rPr>
            <w:lang w:val="fr-CA"/>
          </w:rPr>
          <w:t xml:space="preserve"> et interprétations</w:t>
        </w:r>
      </w:ins>
    </w:p>
    <w:p w14:paraId="6B78AA38" w14:textId="77777777" w:rsidR="00F01251" w:rsidRDefault="00F01251" w:rsidP="00F36608">
      <w:pPr>
        <w:ind w:left="360"/>
        <w:rPr>
          <w:ins w:id="59" w:author="Microsoft Office User" w:date="2016-10-22T12:23:00Z"/>
          <w:lang w:val="fr-CA"/>
        </w:rPr>
      </w:pPr>
    </w:p>
    <w:p w14:paraId="6AFBE63E" w14:textId="260DB3FD" w:rsidR="00F01251" w:rsidRPr="00EE29E6" w:rsidRDefault="00F01251" w:rsidP="00F01251">
      <w:pPr>
        <w:ind w:left="360"/>
        <w:rPr>
          <w:ins w:id="60" w:author="Microsoft Office User" w:date="2016-10-22T12:23:00Z"/>
          <w:lang w:val="fr-CA"/>
        </w:rPr>
      </w:pPr>
      <w:ins w:id="61" w:author="Microsoft Office User" w:date="2016-10-22T12:23:00Z">
        <w:r>
          <w:rPr>
            <w:lang w:val="fr-CA"/>
          </w:rPr>
          <w:t>Améliorations possibles</w:t>
        </w:r>
      </w:ins>
    </w:p>
    <w:p w14:paraId="0F271FCE" w14:textId="77777777" w:rsidR="00F01251" w:rsidRPr="00EE29E6" w:rsidRDefault="00F01251" w:rsidP="00F36608">
      <w:pPr>
        <w:ind w:left="360"/>
        <w:rPr>
          <w:ins w:id="62" w:author="Microsoft Office User" w:date="2016-10-22T11:38:00Z"/>
          <w:lang w:val="fr-CA"/>
        </w:rPr>
      </w:pPr>
    </w:p>
    <w:p w14:paraId="67AAA1A5" w14:textId="77777777" w:rsidR="00F36608" w:rsidRPr="00F36608" w:rsidRDefault="00F36608" w:rsidP="00F36608">
      <w:pPr>
        <w:rPr>
          <w:lang w:val="fr-CA"/>
        </w:rPr>
      </w:pPr>
    </w:p>
    <w:p w14:paraId="55BE4F55" w14:textId="4E2D2551" w:rsidR="00041594" w:rsidRPr="00041594" w:rsidRDefault="00041594" w:rsidP="00041594">
      <w:pPr>
        <w:rPr>
          <w:lang w:val="fr-CA"/>
        </w:rPr>
      </w:pPr>
      <w:commentRangeStart w:id="63"/>
      <w:r>
        <w:rPr>
          <w:lang w:val="fr-CA"/>
        </w:rPr>
        <w:t xml:space="preserve">À noter que </w:t>
      </w:r>
      <w:r w:rsidR="00213A2C">
        <w:rPr>
          <w:lang w:val="fr-CA"/>
        </w:rPr>
        <w:t xml:space="preserve">cinq </w:t>
      </w:r>
      <w:r>
        <w:rPr>
          <w:lang w:val="fr-CA"/>
        </w:rPr>
        <w:t>valeurs qui commencen</w:t>
      </w:r>
      <w:r w:rsidR="001D0D55">
        <w:rPr>
          <w:lang w:val="fr-CA"/>
        </w:rPr>
        <w:t>t par un</w:t>
      </w:r>
      <w:r>
        <w:rPr>
          <w:lang w:val="fr-CA"/>
        </w:rPr>
        <w:t xml:space="preserve"> énoncé autre </w:t>
      </w:r>
      <w:r w:rsidR="00064EAC">
        <w:rPr>
          <w:lang w:val="fr-CA"/>
        </w:rPr>
        <w:t>qu’un nom de</w:t>
      </w:r>
      <w:r>
        <w:rPr>
          <w:lang w:val="fr-CA"/>
        </w:rPr>
        <w:t xml:space="preserve"> ville n’affiche pas sur le </w:t>
      </w:r>
      <w:proofErr w:type="spellStart"/>
      <w:r>
        <w:rPr>
          <w:lang w:val="fr-CA"/>
        </w:rPr>
        <w:t>map</w:t>
      </w:r>
      <w:proofErr w:type="spellEnd"/>
      <w:r>
        <w:rPr>
          <w:lang w:val="fr-CA"/>
        </w:rPr>
        <w:t xml:space="preserve">. Par exemple, les valeurs qui comment avec «Near, </w:t>
      </w:r>
      <w:proofErr w:type="spellStart"/>
      <w:r>
        <w:rPr>
          <w:lang w:val="fr-CA"/>
        </w:rPr>
        <w:t>AtlanticOcean</w:t>
      </w:r>
      <w:proofErr w:type="spellEnd"/>
      <w:r>
        <w:rPr>
          <w:lang w:val="fr-CA"/>
        </w:rPr>
        <w:t>, off » n</w:t>
      </w:r>
      <w:r w:rsidR="00E56B1A">
        <w:rPr>
          <w:lang w:val="fr-CA"/>
        </w:rPr>
        <w:t>’ont pas retournées de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coordonées</w:t>
      </w:r>
      <w:proofErr w:type="spellEnd"/>
      <w:r>
        <w:rPr>
          <w:lang w:val="fr-CA"/>
        </w:rPr>
        <w:t xml:space="preserve"> géographiques. </w:t>
      </w:r>
      <w:commentRangeEnd w:id="63"/>
      <w:r w:rsidR="00F01251">
        <w:rPr>
          <w:rStyle w:val="CommentReference"/>
        </w:rPr>
        <w:commentReference w:id="63"/>
      </w:r>
    </w:p>
    <w:p w14:paraId="286B3AEE" w14:textId="080C5AF7" w:rsidR="00495A09" w:rsidDel="003231E5" w:rsidRDefault="00041594" w:rsidP="00293515">
      <w:pPr>
        <w:rPr>
          <w:del w:id="64" w:author="Microsoft Office User" w:date="2016-10-22T12:50:00Z"/>
          <w:lang w:val="fr-CA"/>
        </w:rPr>
      </w:pPr>
      <w:r>
        <w:rPr>
          <w:noProof/>
          <w:lang w:val="en-US"/>
        </w:rPr>
        <w:lastRenderedPageBreak/>
        <w:drawing>
          <wp:inline distT="0" distB="0" distL="0" distR="0" wp14:anchorId="5D0A7618" wp14:editId="2D0C1437">
            <wp:extent cx="6210935" cy="451161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110" cy="451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1A51" w14:textId="1EDB32F2" w:rsidR="00F36608" w:rsidRPr="00EE29E6" w:rsidRDefault="00F36608" w:rsidP="003231E5">
      <w:pPr>
        <w:rPr>
          <w:ins w:id="65" w:author="Microsoft Office User" w:date="2016-10-22T11:39:00Z"/>
          <w:lang w:val="fr-CA"/>
        </w:rPr>
        <w:pPrChange w:id="66" w:author="Microsoft Office User" w:date="2016-10-22T12:50:00Z">
          <w:pPr>
            <w:ind w:left="360"/>
          </w:pPr>
        </w:pPrChange>
      </w:pPr>
    </w:p>
    <w:p w14:paraId="797B4109" w14:textId="77777777" w:rsidR="00F26248" w:rsidRDefault="00F26248" w:rsidP="00293515">
      <w:pPr>
        <w:rPr>
          <w:lang w:val="fr-CA"/>
        </w:rPr>
      </w:pPr>
    </w:p>
    <w:p w14:paraId="3B0A5D8F" w14:textId="77777777" w:rsidR="005D4737" w:rsidDel="00F36608" w:rsidRDefault="005D4737" w:rsidP="00293515">
      <w:pPr>
        <w:rPr>
          <w:del w:id="67" w:author="Microsoft Office User" w:date="2016-10-22T11:39:00Z"/>
          <w:lang w:val="fr-CA"/>
        </w:rPr>
      </w:pPr>
    </w:p>
    <w:p w14:paraId="43703D40" w14:textId="6F6E60BB" w:rsidR="00041594" w:rsidDel="00F36608" w:rsidRDefault="00041594" w:rsidP="00293515">
      <w:pPr>
        <w:rPr>
          <w:del w:id="68" w:author="Microsoft Office User" w:date="2016-10-22T11:39:00Z"/>
          <w:lang w:val="fr-CA"/>
        </w:rPr>
      </w:pPr>
    </w:p>
    <w:p w14:paraId="27908C98" w14:textId="77777777" w:rsidR="00041594" w:rsidRDefault="00041594" w:rsidP="00293515">
      <w:pPr>
        <w:rPr>
          <w:lang w:val="fr-CA"/>
        </w:rPr>
      </w:pPr>
    </w:p>
    <w:p w14:paraId="3194A3DC" w14:textId="3ABA7198" w:rsidR="00835E15" w:rsidRDefault="00835E15" w:rsidP="00835E15">
      <w:pPr>
        <w:rPr>
          <w:lang w:val="fr-CA"/>
        </w:rPr>
      </w:pPr>
      <w:commentRangeStart w:id="69"/>
      <w:r>
        <w:rPr>
          <w:lang w:val="fr-CA"/>
        </w:rPr>
        <w:t xml:space="preserve">Pour la question # , le nombre de crash par « location », la préparation des données inclut les étapes suivantes : </w:t>
      </w:r>
      <w:commentRangeEnd w:id="69"/>
      <w:r w:rsidR="004801A3">
        <w:rPr>
          <w:rStyle w:val="CommentReference"/>
        </w:rPr>
        <w:commentReference w:id="69"/>
      </w:r>
    </w:p>
    <w:p w14:paraId="4D0FD99D" w14:textId="005F48B2" w:rsidR="00F26248" w:rsidRDefault="00F26248" w:rsidP="00F26248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L’utilisation de la fonction </w:t>
      </w:r>
      <w:proofErr w:type="spellStart"/>
      <w:r>
        <w:rPr>
          <w:lang w:val="fr-CA"/>
        </w:rPr>
        <w:t>trouver_fréquence</w:t>
      </w:r>
      <w:proofErr w:type="spellEnd"/>
      <w:r>
        <w:rPr>
          <w:lang w:val="fr-CA"/>
        </w:rPr>
        <w:t xml:space="preserve"> pour trouver le nombre de crashs par location</w:t>
      </w:r>
    </w:p>
    <w:p w14:paraId="036CCF74" w14:textId="12A53B05" w:rsidR="00F26248" w:rsidRDefault="00F26248" w:rsidP="00F26248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La création d’un </w:t>
      </w:r>
      <w:proofErr w:type="spellStart"/>
      <w:r>
        <w:rPr>
          <w:lang w:val="fr-CA"/>
        </w:rPr>
        <w:t>data.frame</w:t>
      </w:r>
      <w:proofErr w:type="spellEnd"/>
      <w:r>
        <w:rPr>
          <w:lang w:val="fr-CA"/>
        </w:rPr>
        <w:t xml:space="preserve"> pour combiner la fréquence par « location » et les «  locations »</w:t>
      </w:r>
    </w:p>
    <w:p w14:paraId="6B04744B" w14:textId="45E6EF64" w:rsidR="00F26248" w:rsidRDefault="001A0E9F" w:rsidP="00F26248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L’utilisation de la fonction « </w:t>
      </w:r>
      <w:proofErr w:type="spellStart"/>
      <w:r>
        <w:rPr>
          <w:lang w:val="fr-CA"/>
        </w:rPr>
        <w:t>order</w:t>
      </w:r>
      <w:proofErr w:type="spellEnd"/>
      <w:r>
        <w:rPr>
          <w:lang w:val="fr-CA"/>
        </w:rPr>
        <w:t> » pour mettre en ordre décroissant du nombre de crash par location</w:t>
      </w:r>
    </w:p>
    <w:p w14:paraId="495E68CA" w14:textId="4996D33D" w:rsidR="001A0E9F" w:rsidRDefault="001A0E9F" w:rsidP="00F26248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L’extrait du top 50 des « locations » avec la plus grande fréquence de nombres crashs</w:t>
      </w:r>
    </w:p>
    <w:p w14:paraId="57549635" w14:textId="157DB358" w:rsidR="00E56B1A" w:rsidRPr="00E56B1A" w:rsidRDefault="001A0E9F" w:rsidP="00E56B1A">
      <w:pPr>
        <w:pStyle w:val="ListParagraph"/>
        <w:numPr>
          <w:ilvl w:val="0"/>
          <w:numId w:val="5"/>
        </w:numPr>
        <w:rPr>
          <w:lang w:val="fr-CA"/>
        </w:rPr>
      </w:pPr>
      <w:r>
        <w:rPr>
          <w:lang w:val="fr-CA"/>
        </w:rPr>
        <w:t>L’étape finale comprend l’utilisation de la fonction « </w:t>
      </w:r>
      <w:proofErr w:type="spellStart"/>
      <w:r>
        <w:rPr>
          <w:lang w:val="fr-CA"/>
        </w:rPr>
        <w:t>afficher_map</w:t>
      </w:r>
      <w:proofErr w:type="spellEnd"/>
      <w:r>
        <w:rPr>
          <w:lang w:val="fr-CA"/>
        </w:rPr>
        <w:t xml:space="preserve"> » pour faire afficher sur un </w:t>
      </w:r>
      <w:proofErr w:type="spellStart"/>
      <w:r>
        <w:rPr>
          <w:lang w:val="fr-CA"/>
        </w:rPr>
        <w:t>map</w:t>
      </w:r>
      <w:proofErr w:type="spellEnd"/>
      <w:r>
        <w:rPr>
          <w:lang w:val="fr-CA"/>
        </w:rPr>
        <w:t xml:space="preserve"> les villes avec </w:t>
      </w:r>
      <w:r w:rsidR="00D763D0">
        <w:rPr>
          <w:lang w:val="fr-CA"/>
        </w:rPr>
        <w:t xml:space="preserve">le plus grand nombre de crashs. </w:t>
      </w:r>
    </w:p>
    <w:p w14:paraId="4EE56BB0" w14:textId="2CD050E2" w:rsidR="00F7407A" w:rsidRDefault="00F7407A" w:rsidP="00F7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fr-CA"/>
        </w:rPr>
      </w:pPr>
      <w:r>
        <w:rPr>
          <w:lang w:val="fr-CA"/>
        </w:rPr>
        <w:t xml:space="preserve">À noter que la fonction </w:t>
      </w:r>
      <w:proofErr w:type="spellStart"/>
      <w:r>
        <w:rPr>
          <w:lang w:val="fr-CA"/>
        </w:rPr>
        <w:t>afficher_map</w:t>
      </w:r>
      <w:proofErr w:type="spellEnd"/>
      <w:r>
        <w:rPr>
          <w:lang w:val="fr-CA"/>
        </w:rPr>
        <w:t xml:space="preserve"> omet d’afficher une </w:t>
      </w:r>
      <w:r w:rsidRPr="00F7407A">
        <w:rPr>
          <w:lang w:val="fr-CA"/>
        </w:rPr>
        <w:t>valeur « </w:t>
      </w:r>
      <w:proofErr w:type="spellStart"/>
      <w:r w:rsidRPr="00F7407A">
        <w:rPr>
          <w:lang w:val="fr-CA" w:eastAsia="en-CA"/>
        </w:rPr>
        <w:t>AtlantiOcean</w:t>
      </w:r>
      <w:proofErr w:type="spellEnd"/>
      <w:r w:rsidRPr="00F7407A">
        <w:rPr>
          <w:lang w:val="fr-CA" w:eastAsia="en-CA"/>
        </w:rPr>
        <w:t>, 110 miles West of Ireland</w:t>
      </w:r>
      <w:r w:rsidRPr="00F7407A">
        <w:rPr>
          <w:lang w:val="fr-CA"/>
        </w:rPr>
        <w:t> »</w:t>
      </w:r>
      <w:r w:rsidR="00A200CC">
        <w:rPr>
          <w:lang w:val="fr-CA"/>
        </w:rPr>
        <w:t xml:space="preserve">. Ceci est dû au fait que la valeur entrée n’est pas un nom de ville exact, donc il est difficile de retrouver les </w:t>
      </w:r>
      <w:r w:rsidR="005D4737">
        <w:rPr>
          <w:lang w:val="fr-CA"/>
        </w:rPr>
        <w:t>coordonnées</w:t>
      </w:r>
      <w:r w:rsidR="00A200CC">
        <w:rPr>
          <w:lang w:val="fr-CA"/>
        </w:rPr>
        <w:t xml:space="preserve"> géographiques de cette valeur. </w:t>
      </w:r>
    </w:p>
    <w:p w14:paraId="28052417" w14:textId="3CF0C501" w:rsidR="00F4470B" w:rsidRDefault="00F4470B" w:rsidP="00F7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fr-CA"/>
        </w:rPr>
      </w:pPr>
    </w:p>
    <w:p w14:paraId="46A4D79F" w14:textId="1993AA69" w:rsidR="00F4470B" w:rsidRDefault="00E56B1A" w:rsidP="00F7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fr-CA"/>
        </w:rPr>
      </w:pPr>
      <w:r>
        <w:rPr>
          <w:noProof/>
          <w:lang w:val="en-US"/>
        </w:rPr>
        <w:lastRenderedPageBreak/>
        <w:drawing>
          <wp:inline distT="0" distB="0" distL="0" distR="0" wp14:anchorId="50FD3F42" wp14:editId="329636EE">
            <wp:extent cx="6443932" cy="44611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plot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960" cy="44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B2ED" w14:textId="77777777" w:rsidR="00F415FD" w:rsidRPr="00F7407A" w:rsidRDefault="00F415FD" w:rsidP="00F740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fr-CA" w:eastAsia="en-CA"/>
        </w:rPr>
      </w:pPr>
    </w:p>
    <w:p w14:paraId="4AB19C36" w14:textId="593951A1" w:rsidR="004801A3" w:rsidRDefault="004801A3" w:rsidP="004801A3">
      <w:pPr>
        <w:pStyle w:val="Heading2"/>
        <w:rPr>
          <w:ins w:id="70" w:author="Microsoft Office User" w:date="2016-10-22T11:49:00Z"/>
          <w:lang w:val="fr-CA"/>
        </w:rPr>
      </w:pPr>
      <w:ins w:id="71" w:author="Microsoft Office User" w:date="2016-10-22T11:49:00Z">
        <w:r>
          <w:rPr>
            <w:lang w:val="fr-CA"/>
          </w:rPr>
          <w:t>« </w:t>
        </w:r>
        <w:r>
          <w:rPr>
            <w:lang w:val="fr-CA"/>
          </w:rPr>
          <w:t xml:space="preserve">Quels sont les endroits les plus </w:t>
        </w:r>
        <w:proofErr w:type="gramStart"/>
        <w:r>
          <w:rPr>
            <w:lang w:val="fr-CA"/>
          </w:rPr>
          <w:t>dangereux</w:t>
        </w:r>
        <w:r>
          <w:rPr>
            <w:lang w:val="fr-CA"/>
          </w:rPr>
          <w:t>»</w:t>
        </w:r>
        <w:proofErr w:type="gramEnd"/>
        <w:r>
          <w:rPr>
            <w:lang w:val="fr-CA"/>
          </w:rPr>
          <w:t xml:space="preserve"> </w:t>
        </w:r>
      </w:ins>
    </w:p>
    <w:p w14:paraId="37837F26" w14:textId="77777777" w:rsidR="004801A3" w:rsidRDefault="004801A3">
      <w:pPr>
        <w:pStyle w:val="Heading2"/>
        <w:rPr>
          <w:ins w:id="72" w:author="Microsoft Office User" w:date="2016-10-22T11:49:00Z"/>
          <w:lang w:val="fr-CA"/>
        </w:rPr>
        <w:pPrChange w:id="73" w:author="Tatiana M." w:date="2016-10-16T15:58:00Z">
          <w:pPr/>
        </w:pPrChange>
      </w:pPr>
    </w:p>
    <w:p w14:paraId="21EDE3E0" w14:textId="77777777" w:rsidR="004801A3" w:rsidRDefault="004801A3" w:rsidP="004801A3">
      <w:pPr>
        <w:pStyle w:val="Heading3"/>
        <w:ind w:left="360"/>
        <w:rPr>
          <w:ins w:id="74" w:author="Microsoft Office User" w:date="2016-10-22T11:49:00Z"/>
          <w:lang w:val="fr-CA"/>
        </w:rPr>
      </w:pPr>
      <w:ins w:id="75" w:author="Microsoft Office User" w:date="2016-10-22T11:49:00Z">
        <w:r>
          <w:rPr>
            <w:lang w:val="fr-CA"/>
          </w:rPr>
          <w:t>Description</w:t>
        </w:r>
      </w:ins>
    </w:p>
    <w:p w14:paraId="6B33165D" w14:textId="77777777" w:rsidR="004801A3" w:rsidRPr="004801A3" w:rsidRDefault="004801A3" w:rsidP="004801A3">
      <w:pPr>
        <w:rPr>
          <w:ins w:id="76" w:author="Microsoft Office User" w:date="2016-10-22T11:49:00Z"/>
          <w:rPrChange w:id="77" w:author="Microsoft Office User" w:date="2016-10-22T11:49:00Z">
            <w:rPr>
              <w:ins w:id="78" w:author="Microsoft Office User" w:date="2016-10-22T11:49:00Z"/>
              <w:lang w:val="fr-CA"/>
            </w:rPr>
          </w:rPrChange>
        </w:rPr>
      </w:pPr>
    </w:p>
    <w:p w14:paraId="0D4E5505" w14:textId="5272ABBA" w:rsidR="00F7407A" w:rsidRPr="00F7407A" w:rsidDel="004801A3" w:rsidRDefault="001761DA">
      <w:pPr>
        <w:pStyle w:val="Heading2"/>
        <w:rPr>
          <w:del w:id="79" w:author="Microsoft Office User" w:date="2016-10-22T11:50:00Z"/>
          <w:lang w:val="fr-CA"/>
        </w:rPr>
        <w:pPrChange w:id="80" w:author="Tatiana M." w:date="2016-10-16T15:58:00Z">
          <w:pPr/>
        </w:pPrChange>
      </w:pPr>
      <w:ins w:id="81" w:author="Tatiana M." w:date="2016-10-16T15:57:00Z">
        <w:del w:id="82" w:author="Microsoft Office User" w:date="2016-10-22T11:50:00Z">
          <w:r w:rsidDel="004801A3">
            <w:rPr>
              <w:lang w:val="fr-CA"/>
            </w:rPr>
            <w:delText>Endroits dangereux</w:delText>
          </w:r>
        </w:del>
      </w:ins>
      <w:ins w:id="83" w:author="Tatiana M." w:date="2016-10-16T18:20:00Z">
        <w:del w:id="84" w:author="Microsoft Office User" w:date="2016-10-22T11:50:00Z">
          <w:r w:rsidR="00845A90" w:rsidDel="004801A3">
            <w:rPr>
              <w:lang w:val="fr-CA"/>
            </w:rPr>
            <w:delText xml:space="preserve"> (william.R)</w:delText>
          </w:r>
        </w:del>
      </w:ins>
    </w:p>
    <w:p w14:paraId="6D826236" w14:textId="77777777" w:rsidR="00E64801" w:rsidRDefault="00C471DA" w:rsidP="00835E15">
      <w:pPr>
        <w:rPr>
          <w:ins w:id="85" w:author="Microsoft Office User" w:date="2016-10-22T11:50:00Z"/>
          <w:lang w:val="fr-CA"/>
        </w:rPr>
      </w:pPr>
      <w:ins w:id="86" w:author="Tatiana M." w:date="2016-10-16T15:58:00Z">
        <w:r>
          <w:rPr>
            <w:lang w:val="fr-CA"/>
          </w:rPr>
          <w:t>Le but de cette question était de regarder quels sont les endroit</w:t>
        </w:r>
      </w:ins>
      <w:ins w:id="87" w:author="Tatiana M." w:date="2016-10-16T15:59:00Z">
        <w:r>
          <w:rPr>
            <w:lang w:val="fr-CA"/>
          </w:rPr>
          <w:t>s</w:t>
        </w:r>
      </w:ins>
      <w:ins w:id="88" w:author="Tatiana M." w:date="2016-10-16T15:58:00Z">
        <w:r>
          <w:rPr>
            <w:lang w:val="fr-CA"/>
          </w:rPr>
          <w:t xml:space="preserve"> </w:t>
        </w:r>
      </w:ins>
      <w:ins w:id="89" w:author="Tatiana M." w:date="2016-10-16T15:59:00Z">
        <w:r>
          <w:rPr>
            <w:lang w:val="fr-CA"/>
          </w:rPr>
          <w:t>où un crash d’</w:t>
        </w:r>
        <w:r w:rsidR="00E64801">
          <w:rPr>
            <w:lang w:val="fr-CA"/>
          </w:rPr>
          <w:t>avion a</w:t>
        </w:r>
        <w:r>
          <w:rPr>
            <w:lang w:val="fr-CA"/>
          </w:rPr>
          <w:t xml:space="preserve"> le plus de chances d’arriver.</w:t>
        </w:r>
      </w:ins>
    </w:p>
    <w:p w14:paraId="1432EAFF" w14:textId="77777777" w:rsidR="004801A3" w:rsidRDefault="004801A3" w:rsidP="00835E15">
      <w:pPr>
        <w:rPr>
          <w:ins w:id="90" w:author="Microsoft Office User" w:date="2016-10-22T11:50:00Z"/>
          <w:lang w:val="fr-CA"/>
        </w:rPr>
      </w:pPr>
    </w:p>
    <w:p w14:paraId="1859EA70" w14:textId="6A836ED3" w:rsidR="004801A3" w:rsidRDefault="004801A3" w:rsidP="004801A3">
      <w:pPr>
        <w:pStyle w:val="Heading3"/>
        <w:ind w:left="360"/>
        <w:rPr>
          <w:ins w:id="91" w:author="Microsoft Office User" w:date="2016-10-22T11:50:00Z"/>
          <w:lang w:val="fr-CA"/>
        </w:rPr>
      </w:pPr>
      <w:ins w:id="92" w:author="Microsoft Office User" w:date="2016-10-22T11:50:00Z">
        <w:r>
          <w:rPr>
            <w:lang w:val="fr-CA"/>
          </w:rPr>
          <w:t>Approche de résolution</w:t>
        </w:r>
      </w:ins>
    </w:p>
    <w:p w14:paraId="70B62FEF" w14:textId="77777777" w:rsidR="004801A3" w:rsidRDefault="004801A3" w:rsidP="00835E15">
      <w:pPr>
        <w:rPr>
          <w:ins w:id="93" w:author="Microsoft Office User" w:date="2016-10-22T11:50:00Z"/>
          <w:lang w:val="fr-CA"/>
        </w:rPr>
      </w:pPr>
    </w:p>
    <w:p w14:paraId="4F3F8FE9" w14:textId="18CA1FD2" w:rsidR="004801A3" w:rsidRDefault="00F01251" w:rsidP="00F01251">
      <w:pPr>
        <w:pStyle w:val="Heading3"/>
        <w:ind w:left="360"/>
        <w:rPr>
          <w:ins w:id="94" w:author="Microsoft Office User" w:date="2016-10-22T12:30:00Z"/>
          <w:lang w:val="fr-CA"/>
        </w:rPr>
        <w:pPrChange w:id="95" w:author="Microsoft Office User" w:date="2016-10-22T12:30:00Z">
          <w:pPr/>
        </w:pPrChange>
      </w:pPr>
      <w:ins w:id="96" w:author="Microsoft Office User" w:date="2016-10-22T11:50:00Z">
        <w:r>
          <w:rPr>
            <w:lang w:val="fr-CA"/>
          </w:rPr>
          <w:t>Résultats et interprétations</w:t>
        </w:r>
      </w:ins>
    </w:p>
    <w:p w14:paraId="61E0098A" w14:textId="77777777" w:rsidR="00F01251" w:rsidRPr="00F01251" w:rsidRDefault="00F01251" w:rsidP="003231E5">
      <w:pPr>
        <w:rPr>
          <w:ins w:id="97" w:author="Tatiana M." w:date="2016-10-16T17:04:00Z"/>
          <w:rPrChange w:id="98" w:author="Microsoft Office User" w:date="2016-10-22T12:30:00Z">
            <w:rPr>
              <w:ins w:id="99" w:author="Tatiana M." w:date="2016-10-16T17:04:00Z"/>
              <w:lang w:val="fr-CA"/>
            </w:rPr>
          </w:rPrChange>
        </w:rPr>
      </w:pPr>
    </w:p>
    <w:p w14:paraId="77D77858" w14:textId="475814B9" w:rsidR="00D624E8" w:rsidRDefault="00D624E8" w:rsidP="00835E15">
      <w:pPr>
        <w:rPr>
          <w:ins w:id="100" w:author="Tatiana M." w:date="2016-10-16T17:38:00Z"/>
          <w:lang w:val="fr-CA"/>
        </w:rPr>
      </w:pPr>
      <w:ins w:id="101" w:author="Tatiana M." w:date="2016-10-16T17:04:00Z">
        <w:r>
          <w:rPr>
            <w:lang w:val="fr-CA"/>
          </w:rPr>
          <w:t xml:space="preserve">Premièrement, regardons </w:t>
        </w:r>
      </w:ins>
      <w:ins w:id="102" w:author="Tatiana M." w:date="2016-10-16T17:08:00Z">
        <w:r w:rsidR="00851F3D">
          <w:rPr>
            <w:lang w:val="fr-CA"/>
          </w:rPr>
          <w:t xml:space="preserve">la Figure 1 qui présente </w:t>
        </w:r>
      </w:ins>
      <w:ins w:id="103" w:author="Tatiana M." w:date="2016-10-16T17:04:00Z">
        <w:r>
          <w:rPr>
            <w:lang w:val="fr-CA"/>
          </w:rPr>
          <w:t>le top 10 des endroits où sont survenus des accidents d’avions.</w:t>
        </w:r>
      </w:ins>
      <w:ins w:id="104" w:author="Tatiana M." w:date="2016-10-16T17:07:00Z">
        <w:r w:rsidR="00851F3D">
          <w:rPr>
            <w:lang w:val="fr-CA"/>
          </w:rPr>
          <w:t xml:space="preserve"> </w:t>
        </w:r>
      </w:ins>
      <w:ins w:id="105" w:author="Tatiana M." w:date="2016-10-16T17:08:00Z">
        <w:r w:rsidR="00851F3D">
          <w:rPr>
            <w:lang w:val="fr-CA"/>
          </w:rPr>
          <w:t xml:space="preserve">Nous voyons que les États-Unis sont premiers de loin, </w:t>
        </w:r>
      </w:ins>
      <w:ins w:id="106" w:author="Tatiana M." w:date="2016-10-16T17:09:00Z">
        <w:r w:rsidR="00851F3D">
          <w:rPr>
            <w:lang w:val="fr-CA"/>
          </w:rPr>
          <w:t>suivit du Brésil, de la Russie, du C</w:t>
        </w:r>
        <w:r w:rsidR="0050257B">
          <w:rPr>
            <w:lang w:val="fr-CA"/>
          </w:rPr>
          <w:t>anada</w:t>
        </w:r>
        <w:r w:rsidR="00851F3D">
          <w:rPr>
            <w:lang w:val="fr-CA"/>
          </w:rPr>
          <w:t>.</w:t>
        </w:r>
      </w:ins>
      <w:ins w:id="107" w:author="Tatiana M." w:date="2016-10-16T17:21:00Z">
        <w:r w:rsidR="0050257B">
          <w:rPr>
            <w:lang w:val="fr-CA"/>
          </w:rPr>
          <w:t xml:space="preserve"> Il est </w:t>
        </w:r>
      </w:ins>
      <w:ins w:id="108" w:author="Tatiana M." w:date="2016-10-16T17:23:00Z">
        <w:r w:rsidR="0050257B">
          <w:rPr>
            <w:lang w:val="fr-CA"/>
          </w:rPr>
          <w:t>intéressant</w:t>
        </w:r>
      </w:ins>
      <w:ins w:id="109" w:author="Tatiana M." w:date="2016-10-16T17:21:00Z">
        <w:r w:rsidR="0050257B">
          <w:rPr>
            <w:lang w:val="fr-CA"/>
          </w:rPr>
          <w:t xml:space="preserve"> de remarquer que la plupart des pays dans ce TOP 10 sont des pays </w:t>
        </w:r>
      </w:ins>
      <w:ins w:id="110" w:author="Tatiana M." w:date="2016-10-16T17:24:00Z">
        <w:r w:rsidR="0050257B">
          <w:rPr>
            <w:lang w:val="fr-CA"/>
          </w:rPr>
          <w:t xml:space="preserve">ayant un transport </w:t>
        </w:r>
        <w:r w:rsidR="0050257B">
          <w:rPr>
            <w:lang w:val="fr-CA"/>
          </w:rPr>
          <w:lastRenderedPageBreak/>
          <w:t>aérien développé (</w:t>
        </w:r>
      </w:ins>
      <w:ins w:id="111" w:author="Tatiana M." w:date="2016-10-16T17:29:00Z">
        <w:r w:rsidR="00C66F9D">
          <w:rPr>
            <w:lang w:val="fr-CA"/>
          </w:rPr>
          <w:t xml:space="preserve">dans le sens de plusieurs </w:t>
        </w:r>
      </w:ins>
      <w:ins w:id="112" w:author="Tatiana M." w:date="2016-10-16T17:30:00Z">
        <w:r w:rsidR="00C66F9D">
          <w:rPr>
            <w:lang w:val="fr-CA"/>
          </w:rPr>
          <w:t>décollages</w:t>
        </w:r>
      </w:ins>
      <w:ins w:id="113" w:author="Tatiana M." w:date="2016-10-16T17:31:00Z">
        <w:r w:rsidR="00C66F9D">
          <w:rPr>
            <w:lang w:val="fr-CA"/>
          </w:rPr>
          <w:t xml:space="preserve"> et arrivés par jour)</w:t>
        </w:r>
      </w:ins>
      <w:ins w:id="114" w:author="Tatiana M." w:date="2016-10-16T17:36:00Z">
        <w:r w:rsidR="0030307F">
          <w:rPr>
            <w:lang w:val="fr-CA"/>
          </w:rPr>
          <w:t xml:space="preserve"> et </w:t>
        </w:r>
      </w:ins>
      <w:ins w:id="115" w:author="Tatiana M." w:date="2016-10-16T17:37:00Z">
        <w:r w:rsidR="0030307F">
          <w:rPr>
            <w:lang w:val="fr-CA"/>
          </w:rPr>
          <w:t>possèdent</w:t>
        </w:r>
      </w:ins>
      <w:ins w:id="116" w:author="Tatiana M." w:date="2016-10-16T17:21:00Z">
        <w:r w:rsidR="0050257B">
          <w:rPr>
            <w:lang w:val="fr-CA"/>
          </w:rPr>
          <w:t xml:space="preserve"> pour la plupart un constructeur d’avion</w:t>
        </w:r>
      </w:ins>
      <w:ins w:id="117" w:author="Tatiana M." w:date="2016-10-16T17:37:00Z">
        <w:r w:rsidR="0055365D">
          <w:rPr>
            <w:lang w:val="fr-CA"/>
          </w:rPr>
          <w:t>.</w:t>
        </w:r>
        <w:r w:rsidR="009E6874">
          <w:rPr>
            <w:lang w:val="fr-CA"/>
          </w:rPr>
          <w:t xml:space="preserve"> </w:t>
        </w:r>
      </w:ins>
    </w:p>
    <w:p w14:paraId="191FDA32" w14:textId="19717306" w:rsidR="00096C7E" w:rsidRDefault="00096C7E" w:rsidP="00835E15">
      <w:pPr>
        <w:rPr>
          <w:ins w:id="118" w:author="Tatiana M." w:date="2016-10-16T16:00:00Z"/>
          <w:lang w:val="fr-CA"/>
        </w:rPr>
      </w:pPr>
      <w:ins w:id="119" w:author="Tatiana M." w:date="2016-10-16T17:44:00Z">
        <w:r>
          <w:rPr>
            <w:lang w:val="fr-CA"/>
          </w:rPr>
          <w:t xml:space="preserve">Un travail de suivi sera de </w:t>
        </w:r>
      </w:ins>
      <w:ins w:id="120" w:author="Tatiana M." w:date="2016-10-16T17:45:00Z">
        <w:r>
          <w:rPr>
            <w:lang w:val="fr-CA"/>
          </w:rPr>
          <w:t>vérifier</w:t>
        </w:r>
      </w:ins>
      <w:ins w:id="121" w:author="Tatiana M." w:date="2016-10-16T17:44:00Z">
        <w:r>
          <w:rPr>
            <w:lang w:val="fr-CA"/>
          </w:rPr>
          <w:t xml:space="preserve"> s</w:t>
        </w:r>
      </w:ins>
      <w:ins w:id="122" w:author="Tatiana M." w:date="2016-10-16T17:45:00Z">
        <w:r>
          <w:rPr>
            <w:lang w:val="fr-CA"/>
          </w:rPr>
          <w:t>’il existe une corrélation entre le fait qu’un pays poss</w:t>
        </w:r>
      </w:ins>
      <w:ins w:id="123" w:author="Tatiana M." w:date="2016-10-16T17:46:00Z">
        <w:r>
          <w:rPr>
            <w:lang w:val="fr-CA"/>
          </w:rPr>
          <w:t>ède un constructeur aéronautique et le nombre de crash d’avion.</w:t>
        </w:r>
      </w:ins>
    </w:p>
    <w:p w14:paraId="0D7952FC" w14:textId="77777777" w:rsidR="00851F3D" w:rsidRPr="00C66F9D" w:rsidRDefault="00D624E8">
      <w:pPr>
        <w:keepNext/>
        <w:rPr>
          <w:ins w:id="124" w:author="Tatiana M." w:date="2016-10-16T17:07:00Z"/>
          <w:lang w:val="fr-CA"/>
          <w:rPrChange w:id="125" w:author="Tatiana M." w:date="2016-10-16T17:28:00Z">
            <w:rPr>
              <w:ins w:id="126" w:author="Tatiana M." w:date="2016-10-16T17:07:00Z"/>
            </w:rPr>
          </w:rPrChange>
        </w:rPr>
        <w:pPrChange w:id="127" w:author="Tatiana M." w:date="2016-10-16T17:07:00Z">
          <w:pPr/>
        </w:pPrChange>
      </w:pPr>
      <w:ins w:id="128" w:author="Tatiana M." w:date="2016-10-16T16:54:00Z">
        <w:r>
          <w:rPr>
            <w:noProof/>
            <w:lang w:val="en-US"/>
          </w:rPr>
          <w:drawing>
            <wp:inline distT="0" distB="0" distL="0" distR="0" wp14:anchorId="50AA56F6" wp14:editId="4B13F68B">
              <wp:extent cx="5938520" cy="2341245"/>
              <wp:effectExtent l="0" t="0" r="5080" b="1905"/>
              <wp:docPr id="1" name="Image 1" descr="C:\Users\tankou\Documents\GitHub\hecLogicielStatistiques\Rplot01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tankou\Documents\GitHub\hecLogicielStatistiques\Rplot01.png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8520" cy="2341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02714213" w14:textId="2D7BF23F" w:rsidR="00851F3D" w:rsidRPr="00B34A87" w:rsidRDefault="00851F3D">
      <w:pPr>
        <w:pStyle w:val="Caption"/>
        <w:jc w:val="center"/>
        <w:rPr>
          <w:ins w:id="129" w:author="Tatiana M." w:date="2016-10-16T17:07:00Z"/>
          <w:lang w:val="fr-CA"/>
          <w:rPrChange w:id="130" w:author="Tatiana M." w:date="2016-10-16T17:49:00Z">
            <w:rPr>
              <w:ins w:id="131" w:author="Tatiana M." w:date="2016-10-16T17:07:00Z"/>
            </w:rPr>
          </w:rPrChange>
        </w:rPr>
        <w:pPrChange w:id="132" w:author="Tatiana M." w:date="2016-10-16T17:07:00Z">
          <w:pPr>
            <w:pStyle w:val="Caption"/>
          </w:pPr>
        </w:pPrChange>
      </w:pPr>
      <w:ins w:id="133" w:author="Tatiana M." w:date="2016-10-16T17:07:00Z">
        <w:r w:rsidRPr="00B34A87">
          <w:rPr>
            <w:lang w:val="fr-CA"/>
            <w:rPrChange w:id="134" w:author="Tatiana M." w:date="2016-10-16T17:49:00Z">
              <w:rPr/>
            </w:rPrChange>
          </w:rPr>
          <w:t xml:space="preserve">Figure </w:t>
        </w:r>
        <w:r>
          <w:fldChar w:fldCharType="begin"/>
        </w:r>
        <w:r w:rsidRPr="00B34A87">
          <w:rPr>
            <w:lang w:val="fr-CA"/>
            <w:rPrChange w:id="135" w:author="Tatiana M." w:date="2016-10-16T17:49:00Z">
              <w:rPr/>
            </w:rPrChange>
          </w:rPr>
          <w:instrText xml:space="preserve"> SEQ Figure \* ARABIC </w:instrText>
        </w:r>
      </w:ins>
      <w:r>
        <w:fldChar w:fldCharType="separate"/>
      </w:r>
      <w:ins w:id="136" w:author="Tatiana M." w:date="2016-10-16T18:00:00Z">
        <w:r w:rsidR="003F182E">
          <w:rPr>
            <w:noProof/>
            <w:lang w:val="fr-CA"/>
          </w:rPr>
          <w:t>1</w:t>
        </w:r>
      </w:ins>
      <w:ins w:id="137" w:author="Tatiana M." w:date="2016-10-16T17:07:00Z">
        <w:r>
          <w:fldChar w:fldCharType="end"/>
        </w:r>
      </w:ins>
    </w:p>
    <w:p w14:paraId="24AD3D28" w14:textId="250FDBD5" w:rsidR="00B34A87" w:rsidRPr="00B34A87" w:rsidRDefault="00632C79" w:rsidP="00835E15">
      <w:pPr>
        <w:rPr>
          <w:lang w:val="fr-CA"/>
        </w:rPr>
      </w:pPr>
      <w:r w:rsidRPr="00B34A87">
        <w:rPr>
          <w:lang w:val="fr-CA"/>
        </w:rPr>
        <w:t xml:space="preserve"> </w:t>
      </w:r>
      <w:ins w:id="138" w:author="Tatiana M." w:date="2016-10-16T17:49:00Z">
        <w:r w:rsidR="00B34A87" w:rsidRPr="00B34A87">
          <w:rPr>
            <w:lang w:val="fr-CA"/>
            <w:rPrChange w:id="139" w:author="Tatiana M." w:date="2016-10-16T17:49:00Z">
              <w:rPr>
                <w:lang w:val="en-US"/>
              </w:rPr>
            </w:rPrChange>
          </w:rPr>
          <w:t>Dans les</w:t>
        </w:r>
      </w:ins>
      <w:ins w:id="140" w:author="Tatiana M." w:date="2016-10-16T17:46:00Z">
        <w:r w:rsidR="00B34A87" w:rsidRPr="00B34A87">
          <w:rPr>
            <w:lang w:val="fr-CA"/>
            <w:rPrChange w:id="141" w:author="Tatiana M." w:date="2016-10-16T17:49:00Z">
              <w:rPr>
                <w:lang w:val="en-US"/>
              </w:rPr>
            </w:rPrChange>
          </w:rPr>
          <w:t xml:space="preserve"> Figure 2 et</w:t>
        </w:r>
        <w:r w:rsidR="00B34A87" w:rsidRPr="00B34A87">
          <w:rPr>
            <w:lang w:val="fr-CA"/>
          </w:rPr>
          <w:t xml:space="preserve"> Figure 3, </w:t>
        </w:r>
      </w:ins>
      <w:ins w:id="142" w:author="Tatiana M." w:date="2016-10-16T17:49:00Z">
        <w:r w:rsidR="00B34A87">
          <w:rPr>
            <w:lang w:val="fr-CA"/>
          </w:rPr>
          <w:t>le nombre d’accidents est divisé selon que l’avion était un avion de type militaire ou commercial.</w:t>
        </w:r>
      </w:ins>
    </w:p>
    <w:p w14:paraId="41A4314B" w14:textId="6C714BF9" w:rsidR="00B34A87" w:rsidRPr="00B34A87" w:rsidRDefault="00D624E8">
      <w:pPr>
        <w:keepNext/>
        <w:rPr>
          <w:ins w:id="143" w:author="Tatiana M." w:date="2016-10-16T17:48:00Z"/>
          <w:lang w:val="fr-CA"/>
          <w:rPrChange w:id="144" w:author="Tatiana M." w:date="2016-10-16T17:50:00Z">
            <w:rPr>
              <w:ins w:id="145" w:author="Tatiana M." w:date="2016-10-16T17:48:00Z"/>
            </w:rPr>
          </w:rPrChange>
        </w:rPr>
        <w:pPrChange w:id="146" w:author="Tatiana M." w:date="2016-10-16T17:48:00Z">
          <w:pPr/>
        </w:pPrChange>
      </w:pPr>
      <w:ins w:id="147" w:author="Tatiana M." w:date="2016-10-16T16:55:00Z">
        <w:r>
          <w:rPr>
            <w:noProof/>
            <w:lang w:val="en-US"/>
          </w:rPr>
          <w:drawing>
            <wp:anchor distT="0" distB="0" distL="114300" distR="114300" simplePos="0" relativeHeight="251658240" behindDoc="0" locked="0" layoutInCell="1" allowOverlap="1" wp14:anchorId="5299C1E6" wp14:editId="557F30B9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938520" cy="2542540"/>
              <wp:effectExtent l="0" t="0" r="5080" b="0"/>
              <wp:wrapSquare wrapText="bothSides"/>
              <wp:docPr id="3" name="Image 3" descr="C:\Users\tankou\Documents\GitHub\hecLogicielStatistiques\Rplot02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tankou\Documents\GitHub\hecLogicielStatistiques\Rplot02.png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38520" cy="254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proofErr w:type="gramStart"/>
      <w:ins w:id="148" w:author="Tatiana M." w:date="2016-10-16T17:50:00Z">
        <w:r w:rsidR="00B34A87">
          <w:rPr>
            <w:lang w:val="fr-CA"/>
          </w:rPr>
          <w:t>j</w:t>
        </w:r>
      </w:ins>
      <w:proofErr w:type="gramEnd"/>
    </w:p>
    <w:p w14:paraId="5303E894" w14:textId="50D137A9" w:rsidR="00B34A87" w:rsidRPr="00B34A87" w:rsidRDefault="00B34A87">
      <w:pPr>
        <w:pStyle w:val="Caption"/>
        <w:jc w:val="center"/>
        <w:rPr>
          <w:ins w:id="149" w:author="Tatiana M." w:date="2016-10-16T17:51:00Z"/>
          <w:lang w:val="fr-CA"/>
          <w:rPrChange w:id="150" w:author="Tatiana M." w:date="2016-10-16T17:51:00Z">
            <w:rPr>
              <w:ins w:id="151" w:author="Tatiana M." w:date="2016-10-16T17:51:00Z"/>
            </w:rPr>
          </w:rPrChange>
        </w:rPr>
        <w:pPrChange w:id="152" w:author="Tatiana M." w:date="2016-10-16T17:48:00Z">
          <w:pPr>
            <w:pStyle w:val="Caption"/>
          </w:pPr>
        </w:pPrChange>
      </w:pPr>
      <w:ins w:id="153" w:author="Tatiana M." w:date="2016-10-16T17:48:00Z">
        <w:r w:rsidRPr="00B34A87">
          <w:rPr>
            <w:lang w:val="fr-CA"/>
            <w:rPrChange w:id="154" w:author="Tatiana M." w:date="2016-10-16T17:51:00Z">
              <w:rPr/>
            </w:rPrChange>
          </w:rPr>
          <w:t xml:space="preserve">Figure </w:t>
        </w:r>
        <w:r>
          <w:fldChar w:fldCharType="begin"/>
        </w:r>
        <w:r w:rsidRPr="00B34A87">
          <w:rPr>
            <w:lang w:val="fr-CA"/>
            <w:rPrChange w:id="155" w:author="Tatiana M." w:date="2016-10-16T17:51:00Z">
              <w:rPr/>
            </w:rPrChange>
          </w:rPr>
          <w:instrText xml:space="preserve"> SEQ Figure \* ARABIC </w:instrText>
        </w:r>
      </w:ins>
      <w:r>
        <w:fldChar w:fldCharType="separate"/>
      </w:r>
      <w:ins w:id="156" w:author="Tatiana M." w:date="2016-10-16T18:00:00Z">
        <w:r w:rsidR="003F182E">
          <w:rPr>
            <w:noProof/>
            <w:lang w:val="fr-CA"/>
          </w:rPr>
          <w:t>2</w:t>
        </w:r>
      </w:ins>
      <w:ins w:id="157" w:author="Tatiana M." w:date="2016-10-16T17:48:00Z">
        <w:r>
          <w:fldChar w:fldCharType="end"/>
        </w:r>
      </w:ins>
    </w:p>
    <w:p w14:paraId="1B3FBF22" w14:textId="5F2C92B0" w:rsidR="00B34A87" w:rsidRDefault="00B34A87">
      <w:pPr>
        <w:rPr>
          <w:ins w:id="158" w:author="Tatiana M." w:date="2016-10-16T17:57:00Z"/>
          <w:lang w:val="fr-CA"/>
        </w:rPr>
        <w:pPrChange w:id="159" w:author="Tatiana M." w:date="2016-10-16T17:51:00Z">
          <w:pPr>
            <w:pStyle w:val="Caption"/>
          </w:pPr>
        </w:pPrChange>
      </w:pPr>
      <w:ins w:id="160" w:author="Tatiana M." w:date="2016-10-16T17:51:00Z">
        <w:r w:rsidRPr="00B34A87">
          <w:rPr>
            <w:lang w:val="fr-CA"/>
            <w:rPrChange w:id="161" w:author="Tatiana M." w:date="2016-10-16T17:51:00Z">
              <w:rPr>
                <w:i w:val="0"/>
                <w:iCs w:val="0"/>
              </w:rPr>
            </w:rPrChange>
          </w:rPr>
          <w:t xml:space="preserve">Ici, les États Unis </w:t>
        </w:r>
        <w:r>
          <w:rPr>
            <w:lang w:val="fr-CA"/>
          </w:rPr>
          <w:t>sont</w:t>
        </w:r>
        <w:r w:rsidRPr="00DF7509">
          <w:rPr>
            <w:lang w:val="fr-CA"/>
          </w:rPr>
          <w:t xml:space="preserve"> toujours premiers, cependant, </w:t>
        </w:r>
      </w:ins>
      <w:ins w:id="162" w:author="Tatiana M." w:date="2016-10-16T17:52:00Z">
        <w:r w:rsidRPr="00DF7509">
          <w:rPr>
            <w:lang w:val="fr-CA"/>
          </w:rPr>
          <w:t>il est</w:t>
        </w:r>
      </w:ins>
      <w:ins w:id="163" w:author="Tatiana M." w:date="2016-10-16T17:51:00Z">
        <w:r w:rsidRPr="00450337">
          <w:rPr>
            <w:lang w:val="fr-CA"/>
          </w:rPr>
          <w:t xml:space="preserve"> </w:t>
        </w:r>
      </w:ins>
      <w:ins w:id="164" w:author="Tatiana M." w:date="2016-10-16T17:52:00Z">
        <w:r w:rsidRPr="00EE29E6">
          <w:rPr>
            <w:lang w:val="fr-CA"/>
          </w:rPr>
          <w:t>intéressant</w:t>
        </w:r>
      </w:ins>
      <w:ins w:id="165" w:author="Tatiana M." w:date="2016-10-16T17:51:00Z">
        <w:r w:rsidRPr="00EE29E6">
          <w:rPr>
            <w:lang w:val="fr-CA"/>
          </w:rPr>
          <w:t xml:space="preserve"> de voir que le deuxi</w:t>
        </w:r>
      </w:ins>
      <w:ins w:id="166" w:author="Tatiana M." w:date="2016-10-16T17:52:00Z">
        <w:r>
          <w:rPr>
            <w:lang w:val="fr-CA"/>
          </w:rPr>
          <w:t>ème pays</w:t>
        </w:r>
        <w:r w:rsidR="00803AAD">
          <w:rPr>
            <w:lang w:val="fr-CA"/>
          </w:rPr>
          <w:t xml:space="preserve"> pour </w:t>
        </w:r>
      </w:ins>
      <w:ins w:id="167" w:author="Tatiana M." w:date="2016-10-16T17:53:00Z">
        <w:r w:rsidR="00803AAD">
          <w:rPr>
            <w:lang w:val="fr-CA"/>
          </w:rPr>
          <w:t>les crashs militaires</w:t>
        </w:r>
      </w:ins>
      <w:ins w:id="168" w:author="Tatiana M." w:date="2016-10-16T17:52:00Z">
        <w:r>
          <w:rPr>
            <w:lang w:val="fr-CA"/>
          </w:rPr>
          <w:t xml:space="preserve"> est le Sud Vietnam</w:t>
        </w:r>
      </w:ins>
      <w:ins w:id="169" w:author="Tatiana M." w:date="2016-10-16T17:53:00Z">
        <w:r w:rsidR="00803AAD">
          <w:rPr>
            <w:lang w:val="fr-CA"/>
          </w:rPr>
          <w:t xml:space="preserve">. Ceci nous démontre dans la collecte </w:t>
        </w:r>
      </w:ins>
      <w:ins w:id="170" w:author="Tatiana M." w:date="2016-10-16T17:54:00Z">
        <w:r w:rsidR="00803AAD">
          <w:rPr>
            <w:lang w:val="fr-CA"/>
          </w:rPr>
          <w:t>du</w:t>
        </w:r>
      </w:ins>
      <w:ins w:id="171" w:author="Tatiana M." w:date="2016-10-16T17:53:00Z">
        <w:r w:rsidR="00803AAD">
          <w:rPr>
            <w:lang w:val="fr-CA"/>
          </w:rPr>
          <w:t xml:space="preserve"> jeu de données,  </w:t>
        </w:r>
      </w:ins>
      <w:ins w:id="172" w:author="Tatiana M." w:date="2016-10-16T17:54:00Z">
        <w:r w:rsidR="00803AAD">
          <w:rPr>
            <w:lang w:val="fr-CA"/>
          </w:rPr>
          <w:t>plusieurs pays cachent l’information lorsque des crash</w:t>
        </w:r>
      </w:ins>
      <w:ins w:id="173" w:author="Tatiana M." w:date="2016-10-16T17:55:00Z">
        <w:r w:rsidR="00803AAD">
          <w:rPr>
            <w:lang w:val="fr-CA"/>
          </w:rPr>
          <w:t>s</w:t>
        </w:r>
      </w:ins>
      <w:ins w:id="174" w:author="Tatiana M." w:date="2016-10-16T17:54:00Z">
        <w:r w:rsidR="00803AAD">
          <w:rPr>
            <w:lang w:val="fr-CA"/>
          </w:rPr>
          <w:t xml:space="preserve"> de nature militaires (ou même civil) surviennent. Il est important pour eux toujours </w:t>
        </w:r>
      </w:ins>
      <w:ins w:id="175" w:author="Tatiana M." w:date="2016-10-16T17:55:00Z">
        <w:r w:rsidR="00803AAD">
          <w:rPr>
            <w:lang w:val="fr-CA"/>
          </w:rPr>
          <w:t>présenter</w:t>
        </w:r>
      </w:ins>
      <w:ins w:id="176" w:author="Tatiana M." w:date="2016-10-16T17:54:00Z">
        <w:r w:rsidR="00803AAD">
          <w:rPr>
            <w:lang w:val="fr-CA"/>
          </w:rPr>
          <w:t xml:space="preserve"> leur pays sous un bon jour. </w:t>
        </w:r>
      </w:ins>
      <w:ins w:id="177" w:author="Tatiana M." w:date="2016-10-16T17:55:00Z">
        <w:r w:rsidR="00803AAD">
          <w:rPr>
            <w:lang w:val="fr-CA"/>
          </w:rPr>
          <w:t xml:space="preserve">D’après les auteurs, le Sud </w:t>
        </w:r>
        <w:r w:rsidR="00803AAD">
          <w:rPr>
            <w:lang w:val="fr-CA"/>
          </w:rPr>
          <w:lastRenderedPageBreak/>
          <w:t xml:space="preserve">Vietnam occupe cette position du fait que les </w:t>
        </w:r>
      </w:ins>
      <w:ins w:id="178" w:author="Tatiana M." w:date="2016-10-16T17:57:00Z">
        <w:r w:rsidR="00536B4A">
          <w:rPr>
            <w:lang w:val="fr-CA"/>
          </w:rPr>
          <w:t>écrasements</w:t>
        </w:r>
      </w:ins>
      <w:ins w:id="179" w:author="Tatiana M." w:date="2016-10-16T17:55:00Z">
        <w:r w:rsidR="00803AAD">
          <w:rPr>
            <w:lang w:val="fr-CA"/>
          </w:rPr>
          <w:t xml:space="preserve"> d</w:t>
        </w:r>
      </w:ins>
      <w:ins w:id="180" w:author="Tatiana M." w:date="2016-10-16T17:56:00Z">
        <w:r w:rsidR="00803AAD">
          <w:rPr>
            <w:lang w:val="fr-CA"/>
          </w:rPr>
          <w:t>’avions ont été répertoriés durant la guerre du Vietnam, ce qui n’est pas le cas pour plusieurs autres conflits.</w:t>
        </w:r>
      </w:ins>
    </w:p>
    <w:p w14:paraId="4C0451DD" w14:textId="6FB2317C" w:rsidR="00536B4A" w:rsidRPr="00B34A87" w:rsidRDefault="00536B4A">
      <w:pPr>
        <w:rPr>
          <w:ins w:id="181" w:author="Tatiana M." w:date="2016-10-16T17:48:00Z"/>
          <w:lang w:val="fr-CA"/>
          <w:rPrChange w:id="182" w:author="Tatiana M." w:date="2016-10-16T17:51:00Z">
            <w:rPr>
              <w:ins w:id="183" w:author="Tatiana M." w:date="2016-10-16T17:48:00Z"/>
            </w:rPr>
          </w:rPrChange>
        </w:rPr>
        <w:pPrChange w:id="184" w:author="Tatiana M." w:date="2016-10-16T17:51:00Z">
          <w:pPr>
            <w:pStyle w:val="Caption"/>
          </w:pPr>
        </w:pPrChange>
      </w:pPr>
      <w:ins w:id="185" w:author="Tatiana M." w:date="2016-10-16T17:57:00Z">
        <w:r>
          <w:rPr>
            <w:lang w:val="fr-CA"/>
          </w:rPr>
          <w:t>Un des auteurs avait espéré que la Figure 3 démontrerait l’</w:t>
        </w:r>
      </w:ins>
      <w:ins w:id="186" w:author="Tatiana M." w:date="2016-10-16T17:58:00Z">
        <w:r>
          <w:rPr>
            <w:lang w:val="fr-CA"/>
          </w:rPr>
          <w:t>existence</w:t>
        </w:r>
      </w:ins>
      <w:ins w:id="187" w:author="Tatiana M." w:date="2016-10-16T17:57:00Z">
        <w:r>
          <w:rPr>
            <w:lang w:val="fr-CA"/>
          </w:rPr>
          <w:t xml:space="preserve"> du fameux triangle des Bermudes</w:t>
        </w:r>
      </w:ins>
      <w:ins w:id="188" w:author="Tatiana M." w:date="2016-10-16T17:58:00Z">
        <w:r>
          <w:rPr>
            <w:lang w:val="fr-CA"/>
          </w:rPr>
          <w:t xml:space="preserve"> </w:t>
        </w:r>
        <w:r>
          <w:rPr>
            <w:lang w:val="fr-CA"/>
          </w:rPr>
          <w:fldChar w:fldCharType="begin"/>
        </w:r>
        <w:r>
          <w:rPr>
            <w:lang w:val="fr-CA"/>
          </w:rPr>
          <w:instrText xml:space="preserve"> HYPERLINK "</w:instrText>
        </w:r>
        <w:r w:rsidRPr="00536B4A">
          <w:rPr>
            <w:lang w:val="fr-CA"/>
          </w:rPr>
          <w:instrText>https://en.wikipedia.org/wiki/Bermuda_Triangle</w:instrText>
        </w:r>
        <w:r>
          <w:rPr>
            <w:lang w:val="fr-CA"/>
          </w:rPr>
          <w:instrText xml:space="preserve">" </w:instrText>
        </w:r>
        <w:r>
          <w:rPr>
            <w:lang w:val="fr-CA"/>
          </w:rPr>
          <w:fldChar w:fldCharType="separate"/>
        </w:r>
        <w:r w:rsidRPr="008A29BB">
          <w:rPr>
            <w:rStyle w:val="Hyperlink"/>
            <w:lang w:val="fr-CA"/>
          </w:rPr>
          <w:t>https://en.wikipedia.org/wiki/Bermuda_Triangle</w:t>
        </w:r>
        <w:r>
          <w:rPr>
            <w:lang w:val="fr-CA"/>
          </w:rPr>
          <w:fldChar w:fldCharType="end"/>
        </w:r>
        <w:r>
          <w:rPr>
            <w:lang w:val="fr-CA"/>
          </w:rPr>
          <w:t xml:space="preserve"> </w:t>
        </w:r>
      </w:ins>
      <w:ins w:id="189" w:author="Tatiana M." w:date="2016-10-16T17:57:00Z">
        <w:r>
          <w:rPr>
            <w:lang w:val="fr-CA"/>
          </w:rPr>
          <w:t xml:space="preserve">. </w:t>
        </w:r>
      </w:ins>
      <w:ins w:id="190" w:author="Tatiana M." w:date="2016-10-16T17:58:00Z">
        <w:r>
          <w:rPr>
            <w:lang w:val="fr-CA"/>
          </w:rPr>
          <w:t xml:space="preserve">Ceci n’est pas le cas, les données compilées </w:t>
        </w:r>
      </w:ins>
      <w:ins w:id="191" w:author="Tatiana M." w:date="2016-10-16T17:59:00Z">
        <w:r>
          <w:rPr>
            <w:lang w:val="fr-CA"/>
          </w:rPr>
          <w:t>n’ont aucun pays de ce triangle parmi les endroits où surviennent le plus d’accidents d’avion.</w:t>
        </w:r>
      </w:ins>
    </w:p>
    <w:p w14:paraId="71D5963A" w14:textId="77777777" w:rsidR="00B34A87" w:rsidRPr="00803AAD" w:rsidRDefault="00D624E8">
      <w:pPr>
        <w:keepNext/>
        <w:rPr>
          <w:ins w:id="192" w:author="Tatiana M." w:date="2016-10-16T17:49:00Z"/>
          <w:lang w:val="fr-CA"/>
          <w:rPrChange w:id="193" w:author="Tatiana M." w:date="2016-10-16T17:53:00Z">
            <w:rPr>
              <w:ins w:id="194" w:author="Tatiana M." w:date="2016-10-16T17:49:00Z"/>
            </w:rPr>
          </w:rPrChange>
        </w:rPr>
        <w:pPrChange w:id="195" w:author="Tatiana M." w:date="2016-10-16T17:49:00Z">
          <w:pPr/>
        </w:pPrChange>
      </w:pPr>
      <w:ins w:id="196" w:author="Tatiana M." w:date="2016-10-16T16:55:00Z">
        <w:r>
          <w:rPr>
            <w:noProof/>
            <w:lang w:val="en-US"/>
          </w:rPr>
          <w:drawing>
            <wp:inline distT="0" distB="0" distL="0" distR="0" wp14:anchorId="692468B9" wp14:editId="255CFFFC">
              <wp:extent cx="5928360" cy="4371340"/>
              <wp:effectExtent l="0" t="0" r="0" b="0"/>
              <wp:docPr id="4" name="Image 4" descr="C:\Users\tankou\Documents\GitHub\hecLogicielStatistiques\Rplot03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tankou\Documents\GitHub\hecLogicielStatistiques\Rplot03.png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28360" cy="4371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29F11B91" w14:textId="1FD61D76" w:rsidR="00B34A87" w:rsidRPr="003F182E" w:rsidRDefault="00B34A87">
      <w:pPr>
        <w:pStyle w:val="Caption"/>
        <w:jc w:val="center"/>
        <w:rPr>
          <w:ins w:id="197" w:author="Tatiana M." w:date="2016-10-16T18:00:00Z"/>
          <w:lang w:val="fr-CA"/>
          <w:rPrChange w:id="198" w:author="Tatiana M." w:date="2016-10-16T18:01:00Z">
            <w:rPr>
              <w:ins w:id="199" w:author="Tatiana M." w:date="2016-10-16T18:00:00Z"/>
            </w:rPr>
          </w:rPrChange>
        </w:rPr>
        <w:pPrChange w:id="200" w:author="Tatiana M." w:date="2016-10-16T17:49:00Z">
          <w:pPr>
            <w:pStyle w:val="Caption"/>
          </w:pPr>
        </w:pPrChange>
      </w:pPr>
      <w:ins w:id="201" w:author="Tatiana M." w:date="2016-10-16T17:49:00Z">
        <w:r w:rsidRPr="00803AAD">
          <w:rPr>
            <w:lang w:val="fr-CA"/>
            <w:rPrChange w:id="202" w:author="Tatiana M." w:date="2016-10-16T17:53:00Z">
              <w:rPr/>
            </w:rPrChange>
          </w:rPr>
          <w:t xml:space="preserve">Figure </w:t>
        </w:r>
        <w:r>
          <w:fldChar w:fldCharType="begin"/>
        </w:r>
        <w:r w:rsidRPr="00803AAD">
          <w:rPr>
            <w:lang w:val="fr-CA"/>
            <w:rPrChange w:id="203" w:author="Tatiana M." w:date="2016-10-16T17:53:00Z">
              <w:rPr/>
            </w:rPrChange>
          </w:rPr>
          <w:instrText xml:space="preserve"> SEQ Figure \* ARABIC </w:instrText>
        </w:r>
      </w:ins>
      <w:r>
        <w:fldChar w:fldCharType="separate"/>
      </w:r>
      <w:ins w:id="204" w:author="Tatiana M." w:date="2016-10-16T18:00:00Z">
        <w:r w:rsidR="003F182E">
          <w:rPr>
            <w:noProof/>
            <w:lang w:val="fr-CA"/>
          </w:rPr>
          <w:t>3</w:t>
        </w:r>
      </w:ins>
      <w:ins w:id="205" w:author="Tatiana M." w:date="2016-10-16T17:49:00Z">
        <w:r>
          <w:fldChar w:fldCharType="end"/>
        </w:r>
      </w:ins>
    </w:p>
    <w:p w14:paraId="5BB8F5E0" w14:textId="7DAB6E5C" w:rsidR="003F182E" w:rsidRPr="003F182E" w:rsidRDefault="00BE2CD8">
      <w:pPr>
        <w:rPr>
          <w:ins w:id="206" w:author="Tatiana M." w:date="2016-10-16T17:49:00Z"/>
          <w:lang w:val="fr-CA"/>
          <w:rPrChange w:id="207" w:author="Tatiana M." w:date="2016-10-16T18:01:00Z">
            <w:rPr>
              <w:ins w:id="208" w:author="Tatiana M." w:date="2016-10-16T17:49:00Z"/>
            </w:rPr>
          </w:rPrChange>
        </w:rPr>
        <w:pPrChange w:id="209" w:author="Tatiana M." w:date="2016-10-16T18:00:00Z">
          <w:pPr>
            <w:pStyle w:val="Caption"/>
          </w:pPr>
        </w:pPrChange>
      </w:pPr>
      <w:ins w:id="210" w:author="Tatiana M." w:date="2016-10-16T16:55:00Z">
        <w:r w:rsidRPr="00DF7509">
          <w:rPr>
            <w:noProof/>
            <w:lang w:val="en-US"/>
          </w:rPr>
          <w:lastRenderedPageBreak/>
          <w:drawing>
            <wp:anchor distT="0" distB="0" distL="114300" distR="114300" simplePos="0" relativeHeight="251663360" behindDoc="1" locked="0" layoutInCell="1" allowOverlap="1" wp14:anchorId="0D3D62B7" wp14:editId="3558539D">
              <wp:simplePos x="0" y="0"/>
              <wp:positionH relativeFrom="column">
                <wp:posOffset>1783554</wp:posOffset>
              </wp:positionH>
              <wp:positionV relativeFrom="paragraph">
                <wp:posOffset>-69299</wp:posOffset>
              </wp:positionV>
              <wp:extent cx="4811469" cy="3541719"/>
              <wp:effectExtent l="0" t="0" r="8255" b="1905"/>
              <wp:wrapTight wrapText="bothSides">
                <wp:wrapPolygon edited="0">
                  <wp:start x="0" y="0"/>
                  <wp:lineTo x="0" y="21495"/>
                  <wp:lineTo x="21552" y="21495"/>
                  <wp:lineTo x="21552" y="0"/>
                  <wp:lineTo x="0" y="0"/>
                </wp:wrapPolygon>
              </wp:wrapTight>
              <wp:docPr id="6" name="Image 6" descr="C:\Users\tankou\Documents\GitHub\hecLogicielStatistiques\Rplot0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tankou\Documents\GitHub\hecLogicielStatistiques\Rplot04.png"/>
                      <pic:cNvPicPr>
                        <a:picLocks noChangeAspect="1" noChangeArrowheads="1"/>
                      </pic:cNvPicPr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811469" cy="35417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  <w:ins w:id="211" w:author="Tatiana M." w:date="2016-10-16T18:08:00Z">
        <w:r w:rsidR="005C1000">
          <w:rPr>
            <w:lang w:val="fr-CA"/>
          </w:rPr>
          <w:t>La f</w:t>
        </w:r>
      </w:ins>
      <w:ins w:id="212" w:author="Tatiana M." w:date="2016-10-16T18:00:00Z">
        <w:r w:rsidR="005C1000" w:rsidRPr="00DF7509">
          <w:rPr>
            <w:lang w:val="fr-CA"/>
          </w:rPr>
          <w:t>igure suivante</w:t>
        </w:r>
        <w:r w:rsidR="003F182E" w:rsidRPr="003F182E">
          <w:rPr>
            <w:lang w:val="fr-CA"/>
            <w:rPrChange w:id="213" w:author="Tatiana M." w:date="2016-10-16T18:01:00Z">
              <w:rPr>
                <w:i w:val="0"/>
                <w:iCs w:val="0"/>
              </w:rPr>
            </w:rPrChange>
          </w:rPr>
          <w:t xml:space="preserve"> nous montre que la plupart des accidents surviennent lors des vols reliant de </w:t>
        </w:r>
      </w:ins>
      <w:ins w:id="214" w:author="Tatiana M." w:date="2016-10-16T18:32:00Z">
        <w:r w:rsidR="00C938EE" w:rsidRPr="00DF7509">
          <w:rPr>
            <w:lang w:val="fr-CA"/>
          </w:rPr>
          <w:t>grandes</w:t>
        </w:r>
      </w:ins>
      <w:ins w:id="215" w:author="Tatiana M." w:date="2016-10-16T18:00:00Z">
        <w:r w:rsidR="003F182E" w:rsidRPr="003F182E">
          <w:rPr>
            <w:lang w:val="fr-CA"/>
            <w:rPrChange w:id="216" w:author="Tatiana M." w:date="2016-10-16T18:01:00Z">
              <w:rPr>
                <w:i w:val="0"/>
                <w:iCs w:val="0"/>
              </w:rPr>
            </w:rPrChange>
          </w:rPr>
          <w:t xml:space="preserve"> villes de ce monde. </w:t>
        </w:r>
      </w:ins>
      <w:ins w:id="217" w:author="Tatiana M." w:date="2016-10-16T18:01:00Z">
        <w:r w:rsidR="003F182E">
          <w:rPr>
            <w:lang w:val="fr-CA"/>
          </w:rPr>
          <w:t>En effet, le sens commun nous dit que plus il y a de vols vers une destination, plus il y aura des accidents parmi les vols vers cette destination</w:t>
        </w:r>
      </w:ins>
      <w:ins w:id="218" w:author="Tatiana M." w:date="2016-10-16T18:02:00Z">
        <w:r w:rsidR="003F182E">
          <w:rPr>
            <w:lang w:val="fr-CA"/>
          </w:rPr>
          <w:t>.</w:t>
        </w:r>
      </w:ins>
      <w:ins w:id="219" w:author="Tatiana M." w:date="2016-10-16T18:06:00Z">
        <w:r w:rsidR="0046612B">
          <w:rPr>
            <w:lang w:val="fr-CA"/>
          </w:rPr>
          <w:t xml:space="preserve"> Un exercice statistique serait de démontrer cette inférence.</w:t>
        </w:r>
      </w:ins>
    </w:p>
    <w:p w14:paraId="4F916437" w14:textId="484FB0BF" w:rsidR="003F182E" w:rsidRPr="003F182E" w:rsidRDefault="003F182E">
      <w:pPr>
        <w:keepNext/>
        <w:jc w:val="center"/>
        <w:rPr>
          <w:ins w:id="220" w:author="Tatiana M." w:date="2016-10-16T18:00:00Z"/>
          <w:lang w:val="fr-CA"/>
          <w:rPrChange w:id="221" w:author="Tatiana M." w:date="2016-10-16T18:01:00Z">
            <w:rPr>
              <w:ins w:id="222" w:author="Tatiana M." w:date="2016-10-16T18:00:00Z"/>
            </w:rPr>
          </w:rPrChange>
        </w:rPr>
        <w:pPrChange w:id="223" w:author="Tatiana M." w:date="2016-10-16T18:21:00Z">
          <w:pPr/>
        </w:pPrChange>
      </w:pPr>
    </w:p>
    <w:p w14:paraId="0E95563E" w14:textId="52D9451C" w:rsidR="005C1000" w:rsidRDefault="005C1000">
      <w:pPr>
        <w:pStyle w:val="Heading2"/>
        <w:rPr>
          <w:ins w:id="224" w:author="Tatiana M." w:date="2016-10-16T18:26:00Z"/>
          <w:lang w:val="fr-CA"/>
        </w:rPr>
        <w:pPrChange w:id="225" w:author="Tatiana M." w:date="2016-10-16T18:07:00Z">
          <w:pPr>
            <w:pStyle w:val="Caption"/>
          </w:pPr>
        </w:pPrChange>
      </w:pPr>
      <w:ins w:id="226" w:author="Tatiana M." w:date="2016-10-16T18:08:00Z">
        <w:r>
          <w:rPr>
            <w:lang w:val="fr-CA"/>
          </w:rPr>
          <w:t>R</w:t>
        </w:r>
      </w:ins>
      <w:ins w:id="227" w:author="Tatiana M." w:date="2016-10-16T18:07:00Z">
        <w:r w:rsidRPr="005C1000">
          <w:rPr>
            <w:lang w:val="fr-CA"/>
            <w:rPrChange w:id="228" w:author="Tatiana M." w:date="2016-10-16T18:07:00Z">
              <w:rPr>
                <w:i w:val="0"/>
                <w:iCs w:val="0"/>
              </w:rPr>
            </w:rPrChange>
          </w:rPr>
          <w:t>isque selon les types d’avion</w:t>
        </w:r>
      </w:ins>
      <w:ins w:id="229" w:author="Tatiana M." w:date="2016-10-16T18:20:00Z">
        <w:r w:rsidR="00845A90">
          <w:rPr>
            <w:lang w:val="fr-CA"/>
          </w:rPr>
          <w:t xml:space="preserve"> (</w:t>
        </w:r>
        <w:proofErr w:type="spellStart"/>
        <w:r w:rsidR="00845A90">
          <w:rPr>
            <w:lang w:val="fr-CA"/>
          </w:rPr>
          <w:t>william.R</w:t>
        </w:r>
        <w:proofErr w:type="spellEnd"/>
        <w:r w:rsidR="00845A90">
          <w:rPr>
            <w:lang w:val="fr-CA"/>
          </w:rPr>
          <w:t>)</w:t>
        </w:r>
      </w:ins>
      <w:ins w:id="230" w:author="Tatiana M." w:date="2016-10-16T18:07:00Z">
        <w:r w:rsidRPr="005C1000">
          <w:rPr>
            <w:lang w:val="fr-CA"/>
            <w:rPrChange w:id="231" w:author="Tatiana M." w:date="2016-10-16T18:07:00Z">
              <w:rPr>
                <w:i w:val="0"/>
                <w:iCs w:val="0"/>
              </w:rPr>
            </w:rPrChange>
          </w:rPr>
          <w:t>:</w:t>
        </w:r>
      </w:ins>
    </w:p>
    <w:p w14:paraId="275DE059" w14:textId="284EF5CE" w:rsidR="00143BBC" w:rsidRPr="00DF7509" w:rsidRDefault="00143BBC">
      <w:pPr>
        <w:rPr>
          <w:ins w:id="232" w:author="Tatiana M." w:date="2016-10-16T18:08:00Z"/>
          <w:lang w:val="fr-CA"/>
        </w:rPr>
        <w:pPrChange w:id="233" w:author="Tatiana M." w:date="2016-10-16T18:26:00Z">
          <w:pPr>
            <w:pStyle w:val="Caption"/>
          </w:pPr>
        </w:pPrChange>
      </w:pPr>
      <w:ins w:id="234" w:author="Tatiana M." w:date="2016-10-16T16:55:00Z">
        <w:r w:rsidRPr="00DF7509">
          <w:rPr>
            <w:noProof/>
            <w:lang w:val="en-US"/>
          </w:rPr>
          <w:drawing>
            <wp:anchor distT="0" distB="0" distL="114300" distR="114300" simplePos="0" relativeHeight="251659264" behindDoc="1" locked="0" layoutInCell="1" allowOverlap="1" wp14:anchorId="4E56DEDC" wp14:editId="616B195F">
              <wp:simplePos x="0" y="0"/>
              <wp:positionH relativeFrom="margin">
                <wp:posOffset>3321050</wp:posOffset>
              </wp:positionH>
              <wp:positionV relativeFrom="paragraph">
                <wp:posOffset>5715</wp:posOffset>
              </wp:positionV>
              <wp:extent cx="3273425" cy="2414905"/>
              <wp:effectExtent l="0" t="0" r="3175" b="4445"/>
              <wp:wrapTight wrapText="bothSides">
                <wp:wrapPolygon edited="0">
                  <wp:start x="0" y="0"/>
                  <wp:lineTo x="0" y="21469"/>
                  <wp:lineTo x="21495" y="21469"/>
                  <wp:lineTo x="21495" y="0"/>
                  <wp:lineTo x="0" y="0"/>
                </wp:wrapPolygon>
              </wp:wrapTight>
              <wp:docPr id="9" name="Image 9" descr="C:\Users\tankou\Documents\GitHub\hecLogicielStatistiques\Rplot05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tankou\Documents\GitHub\hecLogicielStatistiques\Rplot05.png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273425" cy="2414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667BB476" w14:textId="2F1E3A47" w:rsidR="005C1000" w:rsidRDefault="005C1000">
      <w:pPr>
        <w:rPr>
          <w:ins w:id="235" w:author="Tatiana M." w:date="2016-10-16T18:12:00Z"/>
          <w:lang w:val="fr-CA"/>
        </w:rPr>
        <w:pPrChange w:id="236" w:author="Tatiana M." w:date="2016-10-16T18:08:00Z">
          <w:pPr>
            <w:pStyle w:val="Caption"/>
          </w:pPr>
        </w:pPrChange>
      </w:pPr>
      <w:ins w:id="237" w:author="Tatiana M." w:date="2016-10-16T18:09:00Z">
        <w:r>
          <w:rPr>
            <w:lang w:val="fr-CA"/>
          </w:rPr>
          <w:t>Le jeu de données nous montre que la plupart des avions à être impliquer dans des écrasements sont des avions commerciaux.</w:t>
        </w:r>
      </w:ins>
      <w:ins w:id="238" w:author="Tatiana M." w:date="2016-10-16T18:11:00Z">
        <w:r w:rsidR="0066520D">
          <w:rPr>
            <w:lang w:val="fr-CA"/>
          </w:rPr>
          <w:t xml:space="preserve"> Il est important de mentionner qu’il existe un </w:t>
        </w:r>
      </w:ins>
      <w:ins w:id="239" w:author="Tatiana M." w:date="2016-10-16T18:12:00Z">
        <w:r w:rsidR="0066520D">
          <w:rPr>
            <w:lang w:val="fr-CA"/>
          </w:rPr>
          <w:t>biais</w:t>
        </w:r>
      </w:ins>
      <w:ins w:id="240" w:author="Tatiana M." w:date="2016-10-16T18:11:00Z">
        <w:r w:rsidR="0066520D">
          <w:rPr>
            <w:lang w:val="fr-CA"/>
          </w:rPr>
          <w:t>. En effet, comme mentionné plus haut dans le rapport, la plupart des pays ne signale pas lorsqu’un de leur avion militaire s</w:t>
        </w:r>
      </w:ins>
      <w:ins w:id="241" w:author="Tatiana M." w:date="2016-10-16T18:12:00Z">
        <w:r w:rsidR="0066520D">
          <w:rPr>
            <w:lang w:val="fr-CA"/>
          </w:rPr>
          <w:t>’</w:t>
        </w:r>
      </w:ins>
      <w:ins w:id="242" w:author="Tatiana M." w:date="2016-10-16T18:11:00Z">
        <w:r w:rsidR="0066520D">
          <w:rPr>
            <w:lang w:val="fr-CA"/>
          </w:rPr>
          <w:t>écrase</w:t>
        </w:r>
      </w:ins>
      <w:ins w:id="243" w:author="Tatiana M." w:date="2016-10-16T18:12:00Z">
        <w:r w:rsidR="0066520D">
          <w:rPr>
            <w:lang w:val="fr-CA"/>
          </w:rPr>
          <w:t>.</w:t>
        </w:r>
      </w:ins>
    </w:p>
    <w:p w14:paraId="31B7D515" w14:textId="013F5FAF" w:rsidR="00845A90" w:rsidRDefault="00845A90">
      <w:pPr>
        <w:rPr>
          <w:ins w:id="244" w:author="Tatiana M." w:date="2016-10-16T18:13:00Z"/>
          <w:lang w:val="fr-CA"/>
        </w:rPr>
        <w:pPrChange w:id="245" w:author="Tatiana M." w:date="2016-10-16T18:08:00Z">
          <w:pPr>
            <w:pStyle w:val="Caption"/>
          </w:pPr>
        </w:pPrChange>
      </w:pPr>
    </w:p>
    <w:p w14:paraId="74765B38" w14:textId="39E1E67B" w:rsidR="00845A90" w:rsidRDefault="00845A90">
      <w:pPr>
        <w:rPr>
          <w:ins w:id="246" w:author="Tatiana M." w:date="2016-10-16T18:13:00Z"/>
          <w:lang w:val="fr-CA"/>
        </w:rPr>
        <w:pPrChange w:id="247" w:author="Tatiana M." w:date="2016-10-16T18:08:00Z">
          <w:pPr>
            <w:pStyle w:val="Caption"/>
          </w:pPr>
        </w:pPrChange>
      </w:pPr>
    </w:p>
    <w:p w14:paraId="7B967651" w14:textId="460D4E7D" w:rsidR="00845A90" w:rsidRDefault="00845A90">
      <w:pPr>
        <w:rPr>
          <w:ins w:id="248" w:author="Tatiana M." w:date="2016-10-16T18:13:00Z"/>
          <w:lang w:val="fr-CA"/>
        </w:rPr>
        <w:pPrChange w:id="249" w:author="Tatiana M." w:date="2016-10-16T18:08:00Z">
          <w:pPr>
            <w:pStyle w:val="Caption"/>
          </w:pPr>
        </w:pPrChange>
      </w:pPr>
    </w:p>
    <w:p w14:paraId="5645EEBF" w14:textId="0788FB5D" w:rsidR="00845A90" w:rsidRDefault="00BE2CD8">
      <w:pPr>
        <w:rPr>
          <w:ins w:id="250" w:author="Tatiana M." w:date="2016-10-16T18:13:00Z"/>
          <w:lang w:val="fr-CA"/>
        </w:rPr>
        <w:pPrChange w:id="251" w:author="Tatiana M." w:date="2016-10-16T18:08:00Z">
          <w:pPr>
            <w:pStyle w:val="Caption"/>
          </w:pPr>
        </w:pPrChange>
      </w:pPr>
      <w:ins w:id="252" w:author="Tatiana M." w:date="2016-10-16T18:23:00Z">
        <w:r w:rsidRPr="00DF7509">
          <w:rPr>
            <w:noProof/>
            <w:lang w:val="en-US"/>
          </w:rPr>
          <w:drawing>
            <wp:anchor distT="0" distB="0" distL="114300" distR="114300" simplePos="0" relativeHeight="251662336" behindDoc="1" locked="0" layoutInCell="1" allowOverlap="1" wp14:anchorId="2CD0555F" wp14:editId="07693A8D">
              <wp:simplePos x="0" y="0"/>
              <wp:positionH relativeFrom="column">
                <wp:posOffset>3430270</wp:posOffset>
              </wp:positionH>
              <wp:positionV relativeFrom="margin">
                <wp:posOffset>2910840</wp:posOffset>
              </wp:positionV>
              <wp:extent cx="3025140" cy="2230755"/>
              <wp:effectExtent l="0" t="0" r="3810" b="0"/>
              <wp:wrapTight wrapText="bothSides">
                <wp:wrapPolygon edited="0">
                  <wp:start x="0" y="0"/>
                  <wp:lineTo x="0" y="21397"/>
                  <wp:lineTo x="21491" y="21397"/>
                  <wp:lineTo x="21491" y="0"/>
                  <wp:lineTo x="0" y="0"/>
                </wp:wrapPolygon>
              </wp:wrapTight>
              <wp:docPr id="10" name="Image 10" descr="C:\Users\tankou\Documents\GitHub\hecLogicielStatistiques\Rplot0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tankou\Documents\GitHub\hecLogicielStatistiques\Rplot06.png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25140" cy="2230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198C654F" w14:textId="77777777" w:rsidR="00BE2CD8" w:rsidRDefault="00BE2CD8" w:rsidP="008F4853">
      <w:pPr>
        <w:rPr>
          <w:ins w:id="253" w:author="Tatiana M." w:date="2016-10-16T18:30:00Z"/>
          <w:lang w:val="fr-CA"/>
        </w:rPr>
      </w:pPr>
    </w:p>
    <w:p w14:paraId="3A175699" w14:textId="77777777" w:rsidR="00BE2CD8" w:rsidRDefault="00BE2CD8" w:rsidP="008F4853">
      <w:pPr>
        <w:rPr>
          <w:ins w:id="254" w:author="Tatiana M." w:date="2016-10-16T18:30:00Z"/>
          <w:lang w:val="fr-CA"/>
        </w:rPr>
      </w:pPr>
    </w:p>
    <w:p w14:paraId="283D6959" w14:textId="0441D1DE" w:rsidR="008F4853" w:rsidRDefault="008F4853" w:rsidP="008F4853">
      <w:pPr>
        <w:rPr>
          <w:ins w:id="255" w:author="Tatiana M." w:date="2016-10-16T18:22:00Z"/>
          <w:lang w:val="fr-CA"/>
        </w:rPr>
      </w:pPr>
      <w:ins w:id="256" w:author="Tatiana M." w:date="2016-10-16T18:22:00Z">
        <w:r>
          <w:rPr>
            <w:lang w:val="fr-CA"/>
          </w:rPr>
          <w:t xml:space="preserve">Les accidents d’avions surviennent dans la grande majorité des cas sur la terre ferme, contrairement </w:t>
        </w:r>
      </w:ins>
      <w:ins w:id="257" w:author="Tatiana M." w:date="2016-10-16T18:26:00Z">
        <w:r w:rsidR="00143BBC">
          <w:rPr>
            <w:lang w:val="fr-CA"/>
          </w:rPr>
          <w:t>aux présuppositions</w:t>
        </w:r>
      </w:ins>
      <w:ins w:id="258" w:author="Tatiana M." w:date="2016-10-16T18:22:00Z">
        <w:r>
          <w:rPr>
            <w:lang w:val="fr-CA"/>
          </w:rPr>
          <w:t xml:space="preserve"> d’un des auteurs du rapport.</w:t>
        </w:r>
      </w:ins>
    </w:p>
    <w:p w14:paraId="7F3D9BD2" w14:textId="24FF4FA4" w:rsidR="008F4853" w:rsidRDefault="008F4853" w:rsidP="00835E15">
      <w:pPr>
        <w:rPr>
          <w:ins w:id="259" w:author="Tatiana M." w:date="2016-10-16T18:22:00Z"/>
          <w:lang w:val="fr-CA"/>
        </w:rPr>
      </w:pPr>
    </w:p>
    <w:p w14:paraId="11F34CDE" w14:textId="29BC4E0E" w:rsidR="00845A90" w:rsidRDefault="00845A90" w:rsidP="00835E15">
      <w:pPr>
        <w:rPr>
          <w:ins w:id="260" w:author="Tatiana M." w:date="2016-10-16T18:17:00Z"/>
          <w:lang w:val="fr-CA"/>
        </w:rPr>
      </w:pPr>
    </w:p>
    <w:p w14:paraId="1D3199A0" w14:textId="77777777" w:rsidR="00BE2CD8" w:rsidRDefault="00BE2CD8">
      <w:pPr>
        <w:pStyle w:val="Heading2"/>
        <w:rPr>
          <w:ins w:id="261" w:author="Tatiana M." w:date="2016-10-16T18:30:00Z"/>
          <w:lang w:val="fr-CA"/>
        </w:rPr>
        <w:pPrChange w:id="262" w:author="Tatiana M." w:date="2016-10-16T18:17:00Z">
          <w:pPr/>
        </w:pPrChange>
      </w:pPr>
    </w:p>
    <w:p w14:paraId="12DF3F4F" w14:textId="2D2061B4" w:rsidR="00BE2CD8" w:rsidRDefault="00BE2CD8">
      <w:pPr>
        <w:pStyle w:val="Heading2"/>
        <w:rPr>
          <w:ins w:id="263" w:author="Tatiana M." w:date="2016-10-16T18:30:00Z"/>
          <w:lang w:val="fr-CA"/>
        </w:rPr>
        <w:pPrChange w:id="264" w:author="Tatiana M." w:date="2016-10-16T18:17:00Z">
          <w:pPr/>
        </w:pPrChange>
      </w:pPr>
      <w:ins w:id="265" w:author="Tatiana M." w:date="2016-10-16T18:28:00Z">
        <w:r w:rsidRPr="00DF7509">
          <w:rPr>
            <w:noProof/>
            <w:lang w:val="en-US"/>
          </w:rPr>
          <w:drawing>
            <wp:anchor distT="0" distB="0" distL="114300" distR="114300" simplePos="0" relativeHeight="251664384" behindDoc="1" locked="0" layoutInCell="1" allowOverlap="1" wp14:anchorId="6A78F602" wp14:editId="6B636791">
              <wp:simplePos x="0" y="0"/>
              <wp:positionH relativeFrom="page">
                <wp:posOffset>3752491</wp:posOffset>
              </wp:positionH>
              <wp:positionV relativeFrom="paragraph">
                <wp:posOffset>118468</wp:posOffset>
              </wp:positionV>
              <wp:extent cx="4011738" cy="2958043"/>
              <wp:effectExtent l="0" t="0" r="8255" b="0"/>
              <wp:wrapTight wrapText="bothSides">
                <wp:wrapPolygon edited="0">
                  <wp:start x="0" y="0"/>
                  <wp:lineTo x="0" y="21424"/>
                  <wp:lineTo x="21542" y="21424"/>
                  <wp:lineTo x="21542" y="0"/>
                  <wp:lineTo x="0" y="0"/>
                </wp:wrapPolygon>
              </wp:wrapTight>
              <wp:docPr id="11" name="Image 11" descr="C:\Users\tankou\Documents\GitHub\hecLogicielStatistiques\Rplot0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C:\Users\tankou\Documents\GitHub\hecLogicielStatistiques\Rplot07.png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015434" cy="29607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ins>
    </w:p>
    <w:p w14:paraId="1F7BAD2B" w14:textId="4D859172" w:rsidR="00845A90" w:rsidRDefault="00845A90">
      <w:pPr>
        <w:pStyle w:val="Heading2"/>
        <w:rPr>
          <w:ins w:id="266" w:author="Tatiana M." w:date="2016-10-16T18:17:00Z"/>
          <w:lang w:val="fr-CA"/>
        </w:rPr>
        <w:pPrChange w:id="267" w:author="Tatiana M." w:date="2016-10-16T18:17:00Z">
          <w:pPr/>
        </w:pPrChange>
      </w:pPr>
      <w:ins w:id="268" w:author="Tatiana M." w:date="2016-10-16T18:17:00Z">
        <w:r>
          <w:rPr>
            <w:lang w:val="fr-CA"/>
          </w:rPr>
          <w:t>Chance de survie </w:t>
        </w:r>
      </w:ins>
      <w:ins w:id="269" w:author="Tatiana M." w:date="2016-10-16T18:20:00Z">
        <w:r>
          <w:rPr>
            <w:lang w:val="fr-CA"/>
          </w:rPr>
          <w:t>(</w:t>
        </w:r>
        <w:proofErr w:type="spellStart"/>
        <w:r>
          <w:rPr>
            <w:lang w:val="fr-CA"/>
          </w:rPr>
          <w:t>william.R</w:t>
        </w:r>
        <w:proofErr w:type="spellEnd"/>
        <w:r>
          <w:rPr>
            <w:lang w:val="fr-CA"/>
          </w:rPr>
          <w:t>)</w:t>
        </w:r>
      </w:ins>
      <w:ins w:id="270" w:author="Tatiana M." w:date="2016-10-16T18:17:00Z">
        <w:r>
          <w:rPr>
            <w:lang w:val="fr-CA"/>
          </w:rPr>
          <w:t>:</w:t>
        </w:r>
      </w:ins>
    </w:p>
    <w:p w14:paraId="13585BB3" w14:textId="1BFBDD6A" w:rsidR="00845A90" w:rsidRDefault="00845A90" w:rsidP="00835E15">
      <w:pPr>
        <w:rPr>
          <w:ins w:id="271" w:author="Tatiana M." w:date="2016-10-16T18:17:00Z"/>
          <w:lang w:val="fr-CA"/>
        </w:rPr>
      </w:pPr>
      <w:ins w:id="272" w:author="Tatiana M." w:date="2016-10-16T18:18:00Z">
        <w:r>
          <w:rPr>
            <w:lang w:val="fr-CA"/>
          </w:rPr>
          <w:t>Le dernier graphique nous montre l’estimation de survie lors d’un crash selon que l’avion soit militaire ou commercial et que le crash survient l</w:t>
        </w:r>
      </w:ins>
      <w:ins w:id="273" w:author="Tatiana M." w:date="2016-10-16T18:19:00Z">
        <w:r>
          <w:rPr>
            <w:lang w:val="fr-CA"/>
          </w:rPr>
          <w:t>ors d’un entrainement ou non.</w:t>
        </w:r>
      </w:ins>
    </w:p>
    <w:p w14:paraId="3FC2ADA1" w14:textId="12412DD2" w:rsidR="00845A90" w:rsidRDefault="00845A90">
      <w:pPr>
        <w:jc w:val="center"/>
        <w:rPr>
          <w:ins w:id="274" w:author="Tatiana M." w:date="2016-10-16T18:17:00Z"/>
          <w:lang w:val="fr-CA"/>
        </w:rPr>
        <w:pPrChange w:id="275" w:author="Tatiana M." w:date="2016-10-16T18:29:00Z">
          <w:pPr/>
        </w:pPrChange>
      </w:pPr>
    </w:p>
    <w:p w14:paraId="2A8BDDE5" w14:textId="702DEE6B" w:rsidR="00845A90" w:rsidRDefault="00845A90" w:rsidP="00835E15">
      <w:pPr>
        <w:rPr>
          <w:ins w:id="276" w:author="Tatiana M." w:date="2016-10-16T18:17:00Z"/>
          <w:lang w:val="fr-CA"/>
        </w:rPr>
      </w:pPr>
    </w:p>
    <w:p w14:paraId="79A513A7" w14:textId="3A09F69A" w:rsidR="00DF7509" w:rsidRDefault="00DF7509" w:rsidP="00835E15">
      <w:pPr>
        <w:rPr>
          <w:ins w:id="277" w:author="Microsoft Office User" w:date="2016-10-22T10:09:00Z"/>
          <w:lang w:val="fr-CA"/>
        </w:rPr>
      </w:pPr>
    </w:p>
    <w:p w14:paraId="5B244D71" w14:textId="77777777" w:rsidR="00DF7509" w:rsidRPr="00DF7509" w:rsidRDefault="00DF7509" w:rsidP="00DF7509">
      <w:pPr>
        <w:rPr>
          <w:ins w:id="278" w:author="Microsoft Office User" w:date="2016-10-22T10:09:00Z"/>
          <w:lang w:val="fr-CA"/>
        </w:rPr>
      </w:pPr>
    </w:p>
    <w:p w14:paraId="30FE6E82" w14:textId="77777777" w:rsidR="00DF7509" w:rsidRPr="00EE29E6" w:rsidRDefault="00DF7509" w:rsidP="00EE29E6">
      <w:pPr>
        <w:rPr>
          <w:ins w:id="279" w:author="Microsoft Office User" w:date="2016-10-22T10:09:00Z"/>
          <w:lang w:val="fr-CA"/>
        </w:rPr>
      </w:pPr>
    </w:p>
    <w:p w14:paraId="2294C64A" w14:textId="77777777" w:rsidR="00DF7509" w:rsidRPr="00EE29E6" w:rsidRDefault="00DF7509" w:rsidP="00EE29E6">
      <w:pPr>
        <w:rPr>
          <w:ins w:id="280" w:author="Microsoft Office User" w:date="2016-10-22T10:09:00Z"/>
          <w:lang w:val="fr-CA"/>
        </w:rPr>
      </w:pPr>
    </w:p>
    <w:p w14:paraId="367E1C22" w14:textId="77777777" w:rsidR="00DF7509" w:rsidRPr="00F36608" w:rsidRDefault="00DF7509" w:rsidP="00F36608">
      <w:pPr>
        <w:rPr>
          <w:ins w:id="281" w:author="Microsoft Office User" w:date="2016-10-22T10:09:00Z"/>
          <w:lang w:val="fr-CA"/>
        </w:rPr>
      </w:pPr>
    </w:p>
    <w:p w14:paraId="5E60DB92" w14:textId="77777777" w:rsidR="00DF7509" w:rsidRPr="00B5511C" w:rsidRDefault="00DF7509" w:rsidP="00B5511C">
      <w:pPr>
        <w:rPr>
          <w:ins w:id="282" w:author="Microsoft Office User" w:date="2016-10-22T10:09:00Z"/>
          <w:lang w:val="fr-CA"/>
        </w:rPr>
      </w:pPr>
    </w:p>
    <w:p w14:paraId="22B2456A" w14:textId="77777777" w:rsidR="00DF7509" w:rsidRPr="006E07DE" w:rsidRDefault="00DF7509" w:rsidP="006E07DE">
      <w:pPr>
        <w:rPr>
          <w:ins w:id="283" w:author="Microsoft Office User" w:date="2016-10-22T10:09:00Z"/>
          <w:lang w:val="fr-CA"/>
        </w:rPr>
      </w:pPr>
    </w:p>
    <w:p w14:paraId="0DFCC546" w14:textId="77777777" w:rsidR="00DF7509" w:rsidRPr="003231E5" w:rsidRDefault="00DF7509" w:rsidP="003231E5">
      <w:pPr>
        <w:rPr>
          <w:ins w:id="284" w:author="Microsoft Office User" w:date="2016-10-22T10:09:00Z"/>
          <w:lang w:val="fr-CA"/>
        </w:rPr>
      </w:pPr>
    </w:p>
    <w:p w14:paraId="2B464F62" w14:textId="3528D65D" w:rsidR="00632C79" w:rsidRDefault="00DF7509" w:rsidP="00B5511C">
      <w:pPr>
        <w:tabs>
          <w:tab w:val="left" w:pos="1987"/>
        </w:tabs>
        <w:rPr>
          <w:ins w:id="285" w:author="Microsoft Office User" w:date="2016-10-22T10:09:00Z"/>
          <w:lang w:val="fr-CA"/>
        </w:rPr>
      </w:pPr>
      <w:ins w:id="286" w:author="Microsoft Office User" w:date="2016-10-22T10:09:00Z">
        <w:r>
          <w:rPr>
            <w:lang w:val="fr-CA"/>
          </w:rPr>
          <w:tab/>
        </w:r>
      </w:ins>
    </w:p>
    <w:p w14:paraId="7AB46FA5" w14:textId="77777777" w:rsidR="00DF7509" w:rsidRDefault="00DF7509" w:rsidP="00B5511C">
      <w:pPr>
        <w:tabs>
          <w:tab w:val="left" w:pos="1987"/>
        </w:tabs>
        <w:rPr>
          <w:ins w:id="287" w:author="Microsoft Office User" w:date="2016-10-22T10:09:00Z"/>
          <w:lang w:val="fr-CA"/>
        </w:rPr>
      </w:pPr>
    </w:p>
    <w:p w14:paraId="43404169" w14:textId="4B724289" w:rsidR="00B5511C" w:rsidRPr="00B5511C" w:rsidRDefault="00B5511C" w:rsidP="00B5511C">
      <w:pPr>
        <w:pStyle w:val="Heading2"/>
        <w:rPr>
          <w:ins w:id="288" w:author="Microsoft Office User" w:date="2016-10-22T12:06:00Z"/>
          <w:rFonts w:ascii="Times New Roman" w:eastAsia="Times New Roman" w:hAnsi="Times New Roman" w:cs="Times New Roman"/>
          <w:sz w:val="24"/>
          <w:szCs w:val="24"/>
          <w:lang w:val="en-US"/>
        </w:rPr>
      </w:pPr>
      <w:ins w:id="289" w:author="Microsoft Office User" w:date="2016-10-22T12:05:00Z">
        <w:r>
          <w:rPr>
            <w:lang w:val="fr-CA"/>
          </w:rPr>
          <w:t>« </w:t>
        </w:r>
      </w:ins>
      <w:proofErr w:type="spellStart"/>
      <w:proofErr w:type="gramStart"/>
      <w:ins w:id="290" w:author="Microsoft Office User" w:date="2016-10-22T12:07:00Z">
        <w:r w:rsidRPr="00B5511C">
          <w:rPr>
            <w:rFonts w:eastAsia="Times New Roman"/>
            <w:lang w:val="en-US"/>
          </w:rPr>
          <w:t>catégories</w:t>
        </w:r>
        <w:proofErr w:type="spellEnd"/>
        <w:proofErr w:type="gramEnd"/>
        <w:r w:rsidRPr="00B5511C">
          <w:rPr>
            <w:rFonts w:eastAsia="Times New Roman"/>
            <w:lang w:val="en-US"/>
          </w:rPr>
          <w:t xml:space="preserve"> des raisons </w:t>
        </w:r>
        <w:r w:rsidR="00F01251">
          <w:rPr>
            <w:rFonts w:eastAsia="Times New Roman"/>
            <w:lang w:val="en-US"/>
          </w:rPr>
          <w:t>d</w:t>
        </w:r>
        <w:r w:rsidRPr="00B5511C">
          <w:rPr>
            <w:rFonts w:eastAsia="Times New Roman"/>
            <w:lang w:val="en-US"/>
          </w:rPr>
          <w:t>es crash</w:t>
        </w:r>
      </w:ins>
      <w:ins w:id="291" w:author="Microsoft Office User" w:date="2016-10-22T12:05:00Z">
        <w:r>
          <w:rPr>
            <w:lang w:val="fr-CA"/>
          </w:rPr>
          <w:t>»</w:t>
        </w:r>
      </w:ins>
    </w:p>
    <w:p w14:paraId="56590172" w14:textId="77777777" w:rsidR="00B5511C" w:rsidRDefault="00B5511C" w:rsidP="00B5511C">
      <w:pPr>
        <w:rPr>
          <w:ins w:id="292" w:author="Microsoft Office User" w:date="2016-10-22T12:06:00Z"/>
        </w:rPr>
      </w:pPr>
    </w:p>
    <w:p w14:paraId="231444BD" w14:textId="6775B6B4" w:rsidR="00B5511C" w:rsidRDefault="00B5511C" w:rsidP="00B5511C">
      <w:pPr>
        <w:pStyle w:val="Heading3"/>
        <w:ind w:left="360"/>
        <w:rPr>
          <w:ins w:id="293" w:author="Microsoft Office User" w:date="2016-10-22T12:06:00Z"/>
          <w:lang w:val="fr-CA"/>
        </w:rPr>
      </w:pPr>
      <w:ins w:id="294" w:author="Microsoft Office User" w:date="2016-10-22T12:06:00Z">
        <w:r>
          <w:rPr>
            <w:lang w:val="fr-CA"/>
          </w:rPr>
          <w:t>Description</w:t>
        </w:r>
      </w:ins>
    </w:p>
    <w:p w14:paraId="29EF0F6D" w14:textId="1675D8BF" w:rsidR="00B5511C" w:rsidRPr="00B5511C" w:rsidRDefault="00B5511C" w:rsidP="00B5511C">
      <w:pPr>
        <w:rPr>
          <w:ins w:id="295" w:author="Microsoft Office User" w:date="2016-10-22T12:06:00Z"/>
        </w:rPr>
      </w:pPr>
      <w:ins w:id="296" w:author="Microsoft Office User" w:date="2016-10-22T12:07:00Z">
        <w:r>
          <w:t xml:space="preserve">Le </w:t>
        </w:r>
      </w:ins>
      <w:ins w:id="297" w:author="Microsoft Office User" w:date="2016-10-22T12:08:00Z">
        <w:r>
          <w:t xml:space="preserve">but de </w:t>
        </w:r>
        <w:proofErr w:type="spellStart"/>
        <w:r>
          <w:t>cette</w:t>
        </w:r>
        <w:proofErr w:type="spellEnd"/>
        <w:r>
          <w:t xml:space="preserve"> question </w:t>
        </w:r>
        <w:proofErr w:type="spellStart"/>
        <w:r>
          <w:t>est</w:t>
        </w:r>
        <w:proofErr w:type="spellEnd"/>
        <w:r>
          <w:t xml:space="preserve"> </w:t>
        </w:r>
        <w:proofErr w:type="spellStart"/>
        <w:r>
          <w:t>d</w:t>
        </w:r>
      </w:ins>
      <w:ins w:id="298" w:author="Microsoft Office User" w:date="2016-10-22T12:09:00Z">
        <w:r>
          <w:t>’avoir</w:t>
        </w:r>
        <w:proofErr w:type="spellEnd"/>
        <w:r>
          <w:t xml:space="preserve"> </w:t>
        </w:r>
        <w:proofErr w:type="spellStart"/>
        <w:r>
          <w:t>une</w:t>
        </w:r>
        <w:proofErr w:type="spellEnd"/>
        <w:r>
          <w:t xml:space="preserve"> idée </w:t>
        </w:r>
        <w:proofErr w:type="spellStart"/>
        <w:r>
          <w:t>globale</w:t>
        </w:r>
        <w:proofErr w:type="spellEnd"/>
        <w:r>
          <w:t xml:space="preserve"> des raisons pour </w:t>
        </w:r>
        <w:proofErr w:type="spellStart"/>
        <w:r>
          <w:t>lesquelles</w:t>
        </w:r>
        <w:proofErr w:type="spellEnd"/>
        <w:r>
          <w:t xml:space="preserve"> les crash </w:t>
        </w:r>
        <w:proofErr w:type="spellStart"/>
        <w:r>
          <w:t>arrivent</w:t>
        </w:r>
        <w:proofErr w:type="spellEnd"/>
        <w:r>
          <w:t xml:space="preserve">. </w:t>
        </w:r>
      </w:ins>
    </w:p>
    <w:p w14:paraId="147D3984" w14:textId="77777777" w:rsidR="00B5511C" w:rsidRDefault="00B5511C" w:rsidP="00B5511C">
      <w:pPr>
        <w:pStyle w:val="Heading3"/>
        <w:ind w:left="360"/>
        <w:rPr>
          <w:ins w:id="299" w:author="Microsoft Office User" w:date="2016-10-22T12:06:00Z"/>
          <w:lang w:val="fr-CA"/>
        </w:rPr>
      </w:pPr>
    </w:p>
    <w:p w14:paraId="0A9095BD" w14:textId="77777777" w:rsidR="00B5511C" w:rsidRDefault="00B5511C" w:rsidP="00B5511C">
      <w:pPr>
        <w:pStyle w:val="Heading3"/>
        <w:ind w:left="360"/>
        <w:rPr>
          <w:ins w:id="300" w:author="Microsoft Office User" w:date="2016-10-22T12:06:00Z"/>
          <w:lang w:val="fr-CA"/>
        </w:rPr>
      </w:pPr>
      <w:ins w:id="301" w:author="Microsoft Office User" w:date="2016-10-22T12:06:00Z">
        <w:r>
          <w:rPr>
            <w:lang w:val="fr-CA"/>
          </w:rPr>
          <w:t>Approche de résolution</w:t>
        </w:r>
      </w:ins>
    </w:p>
    <w:p w14:paraId="67CD3871" w14:textId="7EA8EF13" w:rsidR="00B5511C" w:rsidRDefault="00B5511C" w:rsidP="00B5511C">
      <w:pPr>
        <w:rPr>
          <w:ins w:id="302" w:author="Microsoft Office User" w:date="2016-10-22T12:11:00Z"/>
          <w:lang w:val="fr-CA"/>
        </w:rPr>
      </w:pPr>
      <w:ins w:id="303" w:author="Microsoft Office User" w:date="2016-10-22T12:10:00Z">
        <w:r>
          <w:rPr>
            <w:lang w:val="fr-CA"/>
          </w:rPr>
          <w:t>Pour pouvoir avoir une idée globale des raisons, voici l’approche adoptée</w:t>
        </w:r>
      </w:ins>
      <w:ins w:id="304" w:author="Microsoft Office User" w:date="2016-10-22T12:11:00Z">
        <w:r>
          <w:rPr>
            <w:lang w:val="fr-CA"/>
          </w:rPr>
          <w:t> </w:t>
        </w:r>
      </w:ins>
      <w:ins w:id="305" w:author="Microsoft Office User" w:date="2016-10-22T12:10:00Z">
        <w:r>
          <w:rPr>
            <w:lang w:val="fr-CA"/>
          </w:rPr>
          <w:t>:</w:t>
        </w:r>
      </w:ins>
    </w:p>
    <w:p w14:paraId="31E8A0F1" w14:textId="77777777" w:rsidR="00B5511C" w:rsidRDefault="00B5511C" w:rsidP="00B5511C">
      <w:pPr>
        <w:rPr>
          <w:ins w:id="306" w:author="Microsoft Office User" w:date="2016-10-22T12:11:00Z"/>
          <w:lang w:val="fr-CA"/>
        </w:rPr>
      </w:pPr>
    </w:p>
    <w:p w14:paraId="7133BED5" w14:textId="77777777" w:rsidR="00B5511C" w:rsidRDefault="00B5511C" w:rsidP="00B5511C">
      <w:pPr>
        <w:pStyle w:val="ListParagraph"/>
        <w:numPr>
          <w:ilvl w:val="0"/>
          <w:numId w:val="17"/>
        </w:numPr>
        <w:rPr>
          <w:ins w:id="307" w:author="Microsoft Office User" w:date="2016-10-22T12:12:00Z"/>
          <w:lang w:val="fr-CA"/>
        </w:rPr>
        <w:pPrChange w:id="308" w:author="Microsoft Office User" w:date="2016-10-22T12:11:00Z">
          <w:pPr/>
        </w:pPrChange>
      </w:pPr>
      <w:ins w:id="309" w:author="Microsoft Office User" w:date="2016-10-22T12:11:00Z">
        <w:r>
          <w:rPr>
            <w:lang w:val="fr-CA"/>
          </w:rPr>
          <w:t>Création des taxonomies pour les catégories</w:t>
        </w:r>
      </w:ins>
      <w:ins w:id="310" w:author="Microsoft Office User" w:date="2016-10-22T12:12:00Z">
        <w:r>
          <w:rPr>
            <w:lang w:val="fr-CA"/>
          </w:rPr>
          <w:t> </w:t>
        </w:r>
      </w:ins>
      <w:ins w:id="311" w:author="Microsoft Office User" w:date="2016-10-22T12:11:00Z">
        <w:r>
          <w:rPr>
            <w:lang w:val="fr-CA"/>
          </w:rPr>
          <w:t>:</w:t>
        </w:r>
      </w:ins>
    </w:p>
    <w:p w14:paraId="44730CE6" w14:textId="22C0534D" w:rsidR="00B5511C" w:rsidRDefault="00B5511C" w:rsidP="00B5511C">
      <w:pPr>
        <w:pStyle w:val="ListParagraph"/>
        <w:rPr>
          <w:ins w:id="312" w:author="Microsoft Office User" w:date="2016-10-22T12:13:00Z"/>
          <w:lang w:val="fr-CA"/>
        </w:rPr>
        <w:pPrChange w:id="313" w:author="Microsoft Office User" w:date="2016-10-22T12:12:00Z">
          <w:pPr/>
        </w:pPrChange>
      </w:pPr>
      <w:ins w:id="314" w:author="Microsoft Office User" w:date="2016-10-22T12:12:00Z">
        <w:r w:rsidRPr="00B5511C">
          <w:rPr>
            <w:lang w:val="fr-CA"/>
          </w:rPr>
          <w:t>BOMB_ATTACK_CATEGORIES</w:t>
        </w:r>
        <w:r>
          <w:rPr>
            <w:lang w:val="fr-CA"/>
          </w:rPr>
          <w:t>,</w:t>
        </w:r>
      </w:ins>
      <w:ins w:id="315" w:author="Microsoft Office User" w:date="2016-10-22T12:13:00Z">
        <w:r w:rsidRPr="00B5511C">
          <w:t xml:space="preserve"> </w:t>
        </w:r>
        <w:r w:rsidRPr="00B5511C">
          <w:rPr>
            <w:lang w:val="fr-CA"/>
          </w:rPr>
          <w:t>ERROR_CATEGORIES</w:t>
        </w:r>
        <w:r>
          <w:rPr>
            <w:lang w:val="fr-CA"/>
          </w:rPr>
          <w:t>,</w:t>
        </w:r>
        <w:r w:rsidR="006E07DE" w:rsidRPr="006E07DE">
          <w:t xml:space="preserve"> </w:t>
        </w:r>
        <w:r w:rsidR="006E07DE" w:rsidRPr="006E07DE">
          <w:rPr>
            <w:lang w:val="fr-CA"/>
          </w:rPr>
          <w:t>SHOT_DOWN_CATEGORIES</w:t>
        </w:r>
        <w:r w:rsidR="006E07DE">
          <w:rPr>
            <w:lang w:val="fr-CA"/>
          </w:rPr>
          <w:t>,</w:t>
        </w:r>
        <w:r w:rsidR="006E07DE" w:rsidRPr="006E07DE">
          <w:t xml:space="preserve"> </w:t>
        </w:r>
        <w:r w:rsidR="006E07DE" w:rsidRPr="006E07DE">
          <w:rPr>
            <w:lang w:val="fr-CA"/>
          </w:rPr>
          <w:t>SHOT_DOWN_CATEGORIES</w:t>
        </w:r>
        <w:r w:rsidR="006E07DE">
          <w:rPr>
            <w:lang w:val="fr-CA"/>
          </w:rPr>
          <w:t>,</w:t>
        </w:r>
        <w:r w:rsidR="006E07DE" w:rsidRPr="006E07DE">
          <w:t xml:space="preserve"> </w:t>
        </w:r>
        <w:r w:rsidR="006E07DE" w:rsidRPr="006E07DE">
          <w:rPr>
            <w:lang w:val="fr-CA"/>
          </w:rPr>
          <w:t>SHOT_DOWN_CATEGORIES</w:t>
        </w:r>
        <w:r w:rsidR="006E07DE" w:rsidRPr="006E07DE">
          <w:t xml:space="preserve"> </w:t>
        </w:r>
        <w:r w:rsidR="006E07DE" w:rsidRPr="006E07DE">
          <w:rPr>
            <w:lang w:val="fr-CA"/>
          </w:rPr>
          <w:t>DRUNK_ATTACK_CATEGORIES</w:t>
        </w:r>
      </w:ins>
    </w:p>
    <w:p w14:paraId="2B756769" w14:textId="3DBB73DB" w:rsidR="006E07DE" w:rsidRDefault="006E07DE" w:rsidP="006E07DE">
      <w:pPr>
        <w:pStyle w:val="ListParagraph"/>
        <w:numPr>
          <w:ilvl w:val="0"/>
          <w:numId w:val="17"/>
        </w:numPr>
        <w:rPr>
          <w:ins w:id="316" w:author="Microsoft Office User" w:date="2016-10-22T12:16:00Z"/>
          <w:lang w:val="fr-CA"/>
        </w:rPr>
        <w:pPrChange w:id="317" w:author="Microsoft Office User" w:date="2016-10-22T12:14:00Z">
          <w:pPr/>
        </w:pPrChange>
      </w:pPr>
      <w:ins w:id="318" w:author="Microsoft Office User" w:date="2016-10-22T12:15:00Z">
        <w:r>
          <w:rPr>
            <w:lang w:val="fr-CA"/>
          </w:rPr>
          <w:t xml:space="preserve">Parcours du data frame et </w:t>
        </w:r>
      </w:ins>
      <w:ins w:id="319" w:author="Microsoft Office User" w:date="2016-10-22T12:16:00Z">
        <w:r>
          <w:rPr>
            <w:lang w:val="fr-CA"/>
          </w:rPr>
          <w:t>Identification</w:t>
        </w:r>
      </w:ins>
      <w:ins w:id="320" w:author="Microsoft Office User" w:date="2016-10-22T12:15:00Z">
        <w:r>
          <w:rPr>
            <w:lang w:val="fr-CA"/>
          </w:rPr>
          <w:t xml:space="preserve"> de</w:t>
        </w:r>
      </w:ins>
      <w:ins w:id="321" w:author="Microsoft Office User" w:date="2016-10-22T12:16:00Z">
        <w:r>
          <w:rPr>
            <w:lang w:val="fr-CA"/>
          </w:rPr>
          <w:t xml:space="preserve"> catégorie</w:t>
        </w:r>
      </w:ins>
      <w:ins w:id="322" w:author="Microsoft Office User" w:date="2016-10-22T12:15:00Z">
        <w:r>
          <w:rPr>
            <w:lang w:val="fr-CA"/>
          </w:rPr>
          <w:t xml:space="preserve"> pour chaque </w:t>
        </w:r>
      </w:ins>
      <w:ins w:id="323" w:author="Microsoft Office User" w:date="2016-10-22T12:16:00Z">
        <w:r>
          <w:rPr>
            <w:lang w:val="fr-CA"/>
          </w:rPr>
          <w:t>entrée</w:t>
        </w:r>
      </w:ins>
    </w:p>
    <w:p w14:paraId="474869B1" w14:textId="7CE1F1A7" w:rsidR="006E07DE" w:rsidRPr="006E07DE" w:rsidRDefault="006E07DE" w:rsidP="006E07DE">
      <w:pPr>
        <w:pStyle w:val="ListParagraph"/>
        <w:numPr>
          <w:ilvl w:val="0"/>
          <w:numId w:val="17"/>
        </w:numPr>
        <w:rPr>
          <w:ins w:id="324" w:author="Microsoft Office User" w:date="2016-10-22T12:06:00Z"/>
          <w:lang w:val="fr-CA"/>
        </w:rPr>
        <w:pPrChange w:id="325" w:author="Microsoft Office User" w:date="2016-10-22T12:14:00Z">
          <w:pPr/>
        </w:pPrChange>
      </w:pPr>
      <w:ins w:id="326" w:author="Microsoft Office User" w:date="2016-10-22T12:15:00Z">
        <w:r>
          <w:rPr>
            <w:lang w:val="fr-CA"/>
          </w:rPr>
          <w:t>L</w:t>
        </w:r>
      </w:ins>
      <w:ins w:id="327" w:author="Microsoft Office User" w:date="2016-10-22T12:17:00Z">
        <w:r>
          <w:rPr>
            <w:lang w:val="fr-CA"/>
          </w:rPr>
          <w:t>’approche choisie est une approche naïve qui consiste à trouver une série de mots clés dans la description du crash.</w:t>
        </w:r>
      </w:ins>
    </w:p>
    <w:p w14:paraId="46FB3D83" w14:textId="796F5623" w:rsidR="00B5511C" w:rsidRDefault="00B5511C" w:rsidP="00B5511C">
      <w:pPr>
        <w:pStyle w:val="Heading3"/>
        <w:ind w:left="360"/>
        <w:rPr>
          <w:ins w:id="328" w:author="Microsoft Office User" w:date="2016-10-22T12:06:00Z"/>
          <w:lang w:val="fr-CA"/>
        </w:rPr>
      </w:pPr>
      <w:ins w:id="329" w:author="Microsoft Office User" w:date="2016-10-22T12:06:00Z">
        <w:r>
          <w:rPr>
            <w:lang w:val="fr-CA"/>
          </w:rPr>
          <w:lastRenderedPageBreak/>
          <w:t>Résultats</w:t>
        </w:r>
      </w:ins>
      <w:ins w:id="330" w:author="Microsoft Office User" w:date="2016-10-22T12:31:00Z">
        <w:r w:rsidR="00F01251">
          <w:rPr>
            <w:lang w:val="fr-CA"/>
          </w:rPr>
          <w:t xml:space="preserve"> et interprétations</w:t>
        </w:r>
      </w:ins>
    </w:p>
    <w:p w14:paraId="2F73AB19" w14:textId="77777777" w:rsidR="00B5511C" w:rsidRDefault="00B5511C" w:rsidP="00B5511C">
      <w:pPr>
        <w:rPr>
          <w:ins w:id="331" w:author="Microsoft Office User" w:date="2016-10-22T12:19:00Z"/>
        </w:rPr>
      </w:pPr>
    </w:p>
    <w:p w14:paraId="1C01C41B" w14:textId="3FAFFACB" w:rsidR="006E07DE" w:rsidRDefault="006E07DE" w:rsidP="00B5511C">
      <w:pPr>
        <w:rPr>
          <w:ins w:id="332" w:author="Microsoft Office User" w:date="2016-10-22T12:39:00Z"/>
        </w:rPr>
      </w:pPr>
      <w:ins w:id="333" w:author="Microsoft Office User" w:date="2016-10-22T12:19:00Z">
        <w:r>
          <w:rPr>
            <w:noProof/>
            <w:lang w:val="en-US"/>
          </w:rPr>
          <w:drawing>
            <wp:inline distT="0" distB="0" distL="0" distR="0" wp14:anchorId="5D350F7E" wp14:editId="4A5C7B13">
              <wp:extent cx="3495040" cy="2139520"/>
              <wp:effectExtent l="0" t="0" r="10160" b="0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Rplot.png"/>
                      <pic:cNvPicPr/>
                    </pic:nvPicPr>
                    <pic:blipFill rotWithShape="1"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7852" t="32341" r="13318" b="31645"/>
                      <a:stretch/>
                    </pic:blipFill>
                    <pic:spPr bwMode="auto">
                      <a:xfrm>
                        <a:off x="0" y="0"/>
                        <a:ext cx="3496596" cy="2140473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06E2CECB" w14:textId="6F0A2047" w:rsidR="00E457E3" w:rsidRDefault="00E457E3" w:rsidP="00E457E3">
      <w:pPr>
        <w:pStyle w:val="Heading3"/>
        <w:ind w:left="360"/>
        <w:rPr>
          <w:ins w:id="334" w:author="Microsoft Office User" w:date="2016-10-22T12:39:00Z"/>
          <w:lang w:val="fr-CA"/>
        </w:rPr>
      </w:pPr>
      <w:ins w:id="335" w:author="Microsoft Office User" w:date="2016-10-22T12:39:00Z">
        <w:r>
          <w:rPr>
            <w:lang w:val="fr-CA"/>
          </w:rPr>
          <w:t>Améliorations possibles</w:t>
        </w:r>
      </w:ins>
    </w:p>
    <w:p w14:paraId="5B848B59" w14:textId="44A46E18" w:rsidR="00E457E3" w:rsidRPr="007C4775" w:rsidRDefault="0020601C" w:rsidP="00B5511C">
      <w:pPr>
        <w:rPr>
          <w:ins w:id="336" w:author="Microsoft Office User" w:date="2016-10-22T12:06:00Z"/>
          <w:lang w:val="en-US"/>
        </w:rPr>
      </w:pPr>
      <w:proofErr w:type="spellStart"/>
      <w:ins w:id="337" w:author="Microsoft Office User" w:date="2016-10-22T12:57:00Z">
        <w:r>
          <w:t>L’approche</w:t>
        </w:r>
        <w:proofErr w:type="spellEnd"/>
        <w:r>
          <w:t xml:space="preserve"> de resolution </w:t>
        </w:r>
        <w:proofErr w:type="spellStart"/>
        <w:r>
          <w:t>choisie</w:t>
        </w:r>
        <w:proofErr w:type="spellEnd"/>
        <w:r>
          <w:t xml:space="preserve"> </w:t>
        </w:r>
        <w:proofErr w:type="spellStart"/>
        <w:r>
          <w:t>n’est</w:t>
        </w:r>
        <w:proofErr w:type="spellEnd"/>
        <w:r>
          <w:t xml:space="preserve"> pas </w:t>
        </w:r>
        <w:proofErr w:type="spellStart"/>
        <w:r>
          <w:t>optimale</w:t>
        </w:r>
        <w:proofErr w:type="spellEnd"/>
        <w:r>
          <w:t xml:space="preserve"> car </w:t>
        </w:r>
        <w:proofErr w:type="spellStart"/>
        <w:r>
          <w:t>elle</w:t>
        </w:r>
        <w:proofErr w:type="spellEnd"/>
        <w:r>
          <w:t xml:space="preserve"> </w:t>
        </w:r>
        <w:proofErr w:type="spellStart"/>
        <w:r>
          <w:t>peut</w:t>
        </w:r>
        <w:proofErr w:type="spellEnd"/>
        <w:r>
          <w:t xml:space="preserve"> </w:t>
        </w:r>
        <w:proofErr w:type="spellStart"/>
        <w:r>
          <w:t>être</w:t>
        </w:r>
        <w:proofErr w:type="spellEnd"/>
        <w:r>
          <w:t xml:space="preserve"> </w:t>
        </w:r>
        <w:proofErr w:type="spellStart"/>
        <w:r>
          <w:t>erronnée</w:t>
        </w:r>
        <w:proofErr w:type="spellEnd"/>
        <w:r>
          <w:t xml:space="preserve">. </w:t>
        </w:r>
        <w:proofErr w:type="spellStart"/>
        <w:r>
          <w:t>C</w:t>
        </w:r>
      </w:ins>
      <w:ins w:id="338" w:author="Microsoft Office User" w:date="2016-10-22T12:58:00Z">
        <w:r>
          <w:t>’est</w:t>
        </w:r>
        <w:proofErr w:type="spellEnd"/>
        <w:r>
          <w:t xml:space="preserve"> </w:t>
        </w:r>
        <w:proofErr w:type="spellStart"/>
        <w:r>
          <w:t>une</w:t>
        </w:r>
        <w:proofErr w:type="spellEnd"/>
        <w:r>
          <w:t xml:space="preserve"> </w:t>
        </w:r>
        <w:proofErr w:type="spellStart"/>
        <w:r>
          <w:t>approche</w:t>
        </w:r>
        <w:proofErr w:type="spellEnd"/>
        <w:r>
          <w:t xml:space="preserve"> naïve. </w:t>
        </w:r>
        <w:proofErr w:type="spellStart"/>
        <w:r>
          <w:t>L’idéal</w:t>
        </w:r>
        <w:proofErr w:type="spellEnd"/>
        <w:r>
          <w:t xml:space="preserve"> </w:t>
        </w:r>
        <w:proofErr w:type="spellStart"/>
        <w:r>
          <w:t>serait</w:t>
        </w:r>
        <w:proofErr w:type="spellEnd"/>
        <w:r>
          <w:t xml:space="preserve"> </w:t>
        </w:r>
        <w:proofErr w:type="spellStart"/>
        <w:r>
          <w:t>d’aller</w:t>
        </w:r>
        <w:proofErr w:type="spellEnd"/>
        <w:r>
          <w:t xml:space="preserve"> </w:t>
        </w:r>
        <w:proofErr w:type="spellStart"/>
        <w:r>
          <w:t>vers</w:t>
        </w:r>
        <w:proofErr w:type="spellEnd"/>
        <w:r>
          <w:t xml:space="preserve"> </w:t>
        </w:r>
        <w:proofErr w:type="spellStart"/>
        <w:r>
          <w:t>une</w:t>
        </w:r>
        <w:proofErr w:type="spellEnd"/>
        <w:r>
          <w:t xml:space="preserve"> </w:t>
        </w:r>
        <w:proofErr w:type="spellStart"/>
        <w:r>
          <w:t>approche</w:t>
        </w:r>
        <w:proofErr w:type="spellEnd"/>
        <w:r>
          <w:t xml:space="preserve"> de </w:t>
        </w:r>
      </w:ins>
      <w:ins w:id="339" w:author="Microsoft Office User" w:date="2016-10-22T13:01:00Z">
        <w:r>
          <w:t>“</w:t>
        </w:r>
      </w:ins>
      <w:ins w:id="340" w:author="Microsoft Office User" w:date="2016-10-22T12:58:00Z">
        <w:r>
          <w:t>Text analysis</w:t>
        </w:r>
      </w:ins>
      <w:ins w:id="341" w:author="Microsoft Office User" w:date="2016-10-22T13:01:00Z">
        <w:r>
          <w:rPr>
            <w:lang w:val="en-US"/>
          </w:rPr>
          <w:t>”</w:t>
        </w:r>
      </w:ins>
      <w:ins w:id="342" w:author="Microsoft Office User" w:date="2016-10-22T13:02:00Z">
        <w:r>
          <w:rPr>
            <w:lang w:val="en-US"/>
          </w:rPr>
          <w:t xml:space="preserve">. </w:t>
        </w:r>
        <w:proofErr w:type="spellStart"/>
        <w:r>
          <w:rPr>
            <w:lang w:val="en-US"/>
          </w:rPr>
          <w:t>Cette</w:t>
        </w:r>
        <w:proofErr w:type="spellEnd"/>
        <w:r>
          <w:rPr>
            <w:lang w:val="en-US"/>
          </w:rPr>
          <w:t xml:space="preserve"> technique </w:t>
        </w:r>
        <w:proofErr w:type="spellStart"/>
        <w:r>
          <w:rPr>
            <w:lang w:val="en-US"/>
          </w:rPr>
          <w:t>donnera</w:t>
        </w:r>
        <w:proofErr w:type="spellEnd"/>
        <w:r>
          <w:rPr>
            <w:lang w:val="en-US"/>
          </w:rPr>
          <w:t xml:space="preserve"> beaucoup</w:t>
        </w:r>
      </w:ins>
      <w:ins w:id="343" w:author="Microsoft Office User" w:date="2016-10-22T13:03:00Z">
        <w:r>
          <w:rPr>
            <w:lang w:val="en-US"/>
          </w:rPr>
          <w:t xml:space="preserve"> plus</w:t>
        </w:r>
      </w:ins>
      <w:ins w:id="344" w:author="Microsoft Office User" w:date="2016-10-22T13:02:00Z">
        <w:r>
          <w:rPr>
            <w:lang w:val="en-US"/>
          </w:rPr>
          <w:t xml:space="preserve"> de</w:t>
        </w:r>
      </w:ins>
      <w:ins w:id="345" w:author="Microsoft Office User" w:date="2016-10-22T13:03:00Z">
        <w:r w:rsidR="007C4775">
          <w:rPr>
            <w:lang w:val="en-US"/>
          </w:rPr>
          <w:t xml:space="preserve"> </w:t>
        </w:r>
      </w:ins>
      <w:ins w:id="346" w:author="Microsoft Office User" w:date="2016-10-22T13:05:00Z">
        <w:r w:rsidR="007C4775">
          <w:rPr>
            <w:lang w:val="fr-CA"/>
          </w:rPr>
          <w:t>résultats</w:t>
        </w:r>
      </w:ins>
      <w:ins w:id="347" w:author="Microsoft Office User" w:date="2016-10-22T13:03:00Z">
        <w:r w:rsidR="007C4775">
          <w:rPr>
            <w:lang w:val="fr-CA"/>
          </w:rPr>
          <w:t xml:space="preserve"> et serait beaucoup plus e</w:t>
        </w:r>
        <w:r>
          <w:rPr>
            <w:lang w:val="fr-CA"/>
          </w:rPr>
          <w:t>fficace.</w:t>
        </w:r>
      </w:ins>
      <w:ins w:id="348" w:author="Microsoft Office User" w:date="2016-10-22T13:02:00Z">
        <w:r>
          <w:rPr>
            <w:lang w:val="en-US"/>
          </w:rPr>
          <w:t xml:space="preserve"> </w:t>
        </w:r>
      </w:ins>
    </w:p>
    <w:p w14:paraId="022A09D2" w14:textId="546E06A5" w:rsidR="00DF7509" w:rsidRDefault="00DF7509" w:rsidP="007C4775">
      <w:pPr>
        <w:tabs>
          <w:tab w:val="left" w:pos="1987"/>
        </w:tabs>
        <w:rPr>
          <w:ins w:id="349" w:author="Microsoft Office User" w:date="2016-10-22T12:37:00Z"/>
          <w:lang w:val="fr-CA"/>
        </w:rPr>
      </w:pPr>
    </w:p>
    <w:p w14:paraId="4F8D9583" w14:textId="6F748C1B" w:rsidR="00E457E3" w:rsidRPr="00E457E3" w:rsidRDefault="00E457E3" w:rsidP="00E457E3">
      <w:pPr>
        <w:pStyle w:val="Heading2"/>
        <w:rPr>
          <w:ins w:id="350" w:author="Microsoft Office User" w:date="2016-10-22T12:37:00Z"/>
          <w:rFonts w:ascii="Times New Roman" w:eastAsia="Times New Roman" w:hAnsi="Times New Roman" w:cs="Times New Roman"/>
          <w:sz w:val="24"/>
          <w:szCs w:val="24"/>
          <w:lang w:val="en-US"/>
        </w:rPr>
      </w:pPr>
      <w:ins w:id="351" w:author="Microsoft Office User" w:date="2016-10-22T12:37:00Z">
        <w:r>
          <w:rPr>
            <w:lang w:val="fr-CA"/>
          </w:rPr>
          <w:t>« </w:t>
        </w:r>
      </w:ins>
      <w:ins w:id="352" w:author="Microsoft Office User" w:date="2016-10-22T12:55:00Z">
        <w:r w:rsidR="0020601C">
          <w:rPr>
            <w:lang w:val="fr-CA"/>
          </w:rPr>
          <w:t xml:space="preserve">Quelle est la </w:t>
        </w:r>
      </w:ins>
      <w:proofErr w:type="spellStart"/>
      <w:ins w:id="353" w:author="Microsoft Office User" w:date="2016-10-22T12:37:00Z">
        <w:r>
          <w:rPr>
            <w:rFonts w:eastAsia="Times New Roman"/>
            <w:lang w:val="en-US"/>
          </w:rPr>
          <w:t>période</w:t>
        </w:r>
        <w:proofErr w:type="spellEnd"/>
        <w:r>
          <w:rPr>
            <w:rFonts w:eastAsia="Times New Roman"/>
            <w:lang w:val="en-US"/>
          </w:rPr>
          <w:t xml:space="preserve"> </w:t>
        </w:r>
        <w:r w:rsidRPr="00E457E3">
          <w:rPr>
            <w:rFonts w:eastAsia="Times New Roman"/>
            <w:lang w:val="en-US"/>
          </w:rPr>
          <w:t xml:space="preserve">la plus </w:t>
        </w:r>
        <w:proofErr w:type="spellStart"/>
        <w:r w:rsidRPr="00E457E3">
          <w:rPr>
            <w:rFonts w:eastAsia="Times New Roman"/>
            <w:lang w:val="en-US"/>
          </w:rPr>
          <w:t>dangereuse</w:t>
        </w:r>
        <w:proofErr w:type="spellEnd"/>
        <w:r>
          <w:rPr>
            <w:rFonts w:eastAsia="Times New Roman"/>
            <w:lang w:val="en-US"/>
          </w:rPr>
          <w:t xml:space="preserve"> (</w:t>
        </w:r>
        <w:proofErr w:type="spellStart"/>
        <w:r>
          <w:rPr>
            <w:rFonts w:eastAsia="Times New Roman"/>
            <w:lang w:val="en-US"/>
          </w:rPr>
          <w:t>Janvier-Juin</w:t>
        </w:r>
        <w:proofErr w:type="spellEnd"/>
        <w:r>
          <w:rPr>
            <w:rFonts w:eastAsia="Times New Roman"/>
            <w:lang w:val="en-US"/>
          </w:rPr>
          <w:t>)</w:t>
        </w:r>
        <w:r w:rsidRPr="00E457E3">
          <w:rPr>
            <w:rFonts w:eastAsia="Times New Roman"/>
            <w:lang w:val="en-US"/>
          </w:rPr>
          <w:t xml:space="preserve"> et </w:t>
        </w:r>
        <w:proofErr w:type="spellStart"/>
        <w:r w:rsidRPr="00E457E3">
          <w:rPr>
            <w:rFonts w:eastAsia="Times New Roman"/>
            <w:lang w:val="en-US"/>
          </w:rPr>
          <w:t>quelles</w:t>
        </w:r>
        <w:proofErr w:type="spellEnd"/>
        <w:r w:rsidRPr="00E457E3">
          <w:rPr>
            <w:rFonts w:eastAsia="Times New Roman"/>
            <w:lang w:val="en-US"/>
          </w:rPr>
          <w:t xml:space="preserve"> </w:t>
        </w:r>
        <w:proofErr w:type="spellStart"/>
        <w:r w:rsidRPr="00E457E3">
          <w:rPr>
            <w:rFonts w:eastAsia="Times New Roman"/>
            <w:lang w:val="en-US"/>
          </w:rPr>
          <w:t>sont</w:t>
        </w:r>
        <w:proofErr w:type="spellEnd"/>
        <w:r w:rsidRPr="00E457E3">
          <w:rPr>
            <w:rFonts w:eastAsia="Times New Roman"/>
            <w:lang w:val="en-US"/>
          </w:rPr>
          <w:t xml:space="preserve"> </w:t>
        </w:r>
      </w:ins>
      <w:proofErr w:type="spellStart"/>
      <w:ins w:id="354" w:author="Microsoft Office User" w:date="2016-10-22T13:07:00Z">
        <w:r w:rsidR="007C4775">
          <w:rPr>
            <w:rFonts w:eastAsia="Times New Roman"/>
            <w:lang w:val="en-US"/>
          </w:rPr>
          <w:t>ces</w:t>
        </w:r>
        <w:proofErr w:type="spellEnd"/>
        <w:r w:rsidR="007C4775">
          <w:rPr>
            <w:rFonts w:eastAsia="Times New Roman"/>
            <w:lang w:val="en-US"/>
          </w:rPr>
          <w:t xml:space="preserve"> </w:t>
        </w:r>
      </w:ins>
      <w:proofErr w:type="gramStart"/>
      <w:ins w:id="355" w:author="Microsoft Office User" w:date="2016-10-22T12:37:00Z">
        <w:r w:rsidRPr="00E457E3">
          <w:rPr>
            <w:rFonts w:eastAsia="Times New Roman"/>
            <w:lang w:val="en-US"/>
          </w:rPr>
          <w:t>destinations</w:t>
        </w:r>
        <w:r>
          <w:rPr>
            <w:lang w:val="fr-CA"/>
          </w:rPr>
          <w:t>»</w:t>
        </w:r>
        <w:proofErr w:type="gramEnd"/>
      </w:ins>
    </w:p>
    <w:p w14:paraId="0FD59F37" w14:textId="77777777" w:rsidR="00E457E3" w:rsidRDefault="00E457E3" w:rsidP="00DF7509">
      <w:pPr>
        <w:tabs>
          <w:tab w:val="left" w:pos="1987"/>
        </w:tabs>
        <w:rPr>
          <w:ins w:id="356" w:author="Microsoft Office User" w:date="2016-10-22T12:38:00Z"/>
          <w:lang w:val="fr-CA"/>
        </w:rPr>
        <w:pPrChange w:id="357" w:author="Microsoft Office User" w:date="2016-10-22T10:09:00Z">
          <w:pPr/>
        </w:pPrChange>
      </w:pPr>
    </w:p>
    <w:p w14:paraId="52692C03" w14:textId="77777777" w:rsidR="00E457E3" w:rsidRDefault="00E457E3" w:rsidP="00E457E3">
      <w:pPr>
        <w:pStyle w:val="Heading3"/>
        <w:ind w:left="360"/>
        <w:rPr>
          <w:ins w:id="358" w:author="Microsoft Office User" w:date="2016-10-22T12:38:00Z"/>
          <w:lang w:val="fr-CA"/>
        </w:rPr>
      </w:pPr>
      <w:ins w:id="359" w:author="Microsoft Office User" w:date="2016-10-22T12:38:00Z">
        <w:r>
          <w:rPr>
            <w:lang w:val="fr-CA"/>
          </w:rPr>
          <w:t>Description</w:t>
        </w:r>
      </w:ins>
    </w:p>
    <w:p w14:paraId="1149AC71" w14:textId="0249E034" w:rsidR="00E457E3" w:rsidRDefault="007C4775" w:rsidP="00DF7509">
      <w:pPr>
        <w:tabs>
          <w:tab w:val="left" w:pos="1987"/>
        </w:tabs>
        <w:rPr>
          <w:ins w:id="360" w:author="Microsoft Office User" w:date="2016-10-22T12:38:00Z"/>
          <w:lang w:val="fr-CA"/>
        </w:rPr>
        <w:pPrChange w:id="361" w:author="Microsoft Office User" w:date="2016-10-22T10:09:00Z">
          <w:pPr/>
        </w:pPrChange>
      </w:pPr>
      <w:ins w:id="362" w:author="Microsoft Office User" w:date="2016-10-22T13:05:00Z">
        <w:r>
          <w:rPr>
            <w:lang w:val="fr-CA"/>
          </w:rPr>
          <w:t xml:space="preserve">Le </w:t>
        </w:r>
      </w:ins>
      <w:ins w:id="363" w:author="Microsoft Office User" w:date="2016-10-22T13:07:00Z">
        <w:r>
          <w:rPr>
            <w:lang w:val="fr-CA"/>
          </w:rPr>
          <w:t>but est de savoir la période de l’année la plus dangereuse ainsi que les destinations concernées.</w:t>
        </w:r>
      </w:ins>
    </w:p>
    <w:p w14:paraId="18E5FA56" w14:textId="200ADB1C" w:rsidR="00E457E3" w:rsidRDefault="00E457E3" w:rsidP="00E457E3">
      <w:pPr>
        <w:pStyle w:val="Heading3"/>
        <w:ind w:left="360"/>
        <w:rPr>
          <w:ins w:id="364" w:author="Microsoft Office User" w:date="2016-10-22T13:08:00Z"/>
          <w:lang w:val="fr-CA"/>
        </w:rPr>
      </w:pPr>
      <w:ins w:id="365" w:author="Microsoft Office User" w:date="2016-10-22T12:39:00Z">
        <w:r>
          <w:rPr>
            <w:lang w:val="fr-CA"/>
          </w:rPr>
          <w:t xml:space="preserve">Approche de résolution </w:t>
        </w:r>
      </w:ins>
    </w:p>
    <w:p w14:paraId="76482C8C" w14:textId="77777777" w:rsidR="007C4775" w:rsidRDefault="007C4775" w:rsidP="007C4775">
      <w:pPr>
        <w:rPr>
          <w:ins w:id="366" w:author="Microsoft Office User" w:date="2016-10-22T13:08:00Z"/>
        </w:rPr>
        <w:pPrChange w:id="367" w:author="Microsoft Office User" w:date="2016-10-22T13:08:00Z">
          <w:pPr>
            <w:pStyle w:val="Heading3"/>
            <w:ind w:left="360"/>
          </w:pPr>
        </w:pPrChange>
      </w:pPr>
    </w:p>
    <w:p w14:paraId="49E1E3A8" w14:textId="66DD5435" w:rsidR="007C4775" w:rsidRPr="007C4775" w:rsidRDefault="00CB51BF" w:rsidP="007C4775">
      <w:pPr>
        <w:rPr>
          <w:ins w:id="368" w:author="Microsoft Office User" w:date="2016-10-22T12:38:00Z"/>
          <w:rPrChange w:id="369" w:author="Microsoft Office User" w:date="2016-10-22T13:08:00Z">
            <w:rPr>
              <w:ins w:id="370" w:author="Microsoft Office User" w:date="2016-10-22T12:38:00Z"/>
              <w:lang w:val="fr-CA"/>
            </w:rPr>
          </w:rPrChange>
        </w:rPr>
        <w:pPrChange w:id="371" w:author="Microsoft Office User" w:date="2016-10-22T13:08:00Z">
          <w:pPr>
            <w:pStyle w:val="Heading3"/>
            <w:ind w:left="360"/>
          </w:pPr>
        </w:pPrChange>
      </w:pPr>
      <w:ins w:id="372" w:author="Microsoft Office User" w:date="2016-10-22T13:26:00Z">
        <w:r>
          <w:t xml:space="preserve">Elle se </w:t>
        </w:r>
        <w:proofErr w:type="spellStart"/>
        <w:r>
          <w:t>détaille</w:t>
        </w:r>
      </w:ins>
      <w:proofErr w:type="spellEnd"/>
      <w:ins w:id="373" w:author="Microsoft Office User" w:date="2016-10-22T13:08:00Z">
        <w:r w:rsidR="007C4775">
          <w:t xml:space="preserve"> </w:t>
        </w:r>
        <w:proofErr w:type="spellStart"/>
        <w:r w:rsidR="007C4775">
          <w:t>comme</w:t>
        </w:r>
        <w:proofErr w:type="spellEnd"/>
        <w:r w:rsidR="007C4775">
          <w:t xml:space="preserve"> suit:</w:t>
        </w:r>
      </w:ins>
    </w:p>
    <w:p w14:paraId="11824DEF" w14:textId="4CFCADA9" w:rsidR="007C4775" w:rsidRDefault="007C4775" w:rsidP="007C4775">
      <w:pPr>
        <w:pStyle w:val="ListParagraph"/>
        <w:numPr>
          <w:ilvl w:val="0"/>
          <w:numId w:val="17"/>
        </w:numPr>
        <w:rPr>
          <w:ins w:id="374" w:author="Microsoft Office User" w:date="2016-10-22T13:10:00Z"/>
          <w:lang w:val="fr-CA"/>
        </w:rPr>
      </w:pPr>
      <w:ins w:id="375" w:author="Microsoft Office User" w:date="2016-10-22T13:10:00Z">
        <w:r>
          <w:rPr>
            <w:lang w:val="fr-CA"/>
          </w:rPr>
          <w:t>Correction des noms de pays erronés</w:t>
        </w:r>
      </w:ins>
    </w:p>
    <w:p w14:paraId="4EF491D4" w14:textId="55B97E74" w:rsidR="007C4775" w:rsidRDefault="007C4775" w:rsidP="007C4775">
      <w:pPr>
        <w:pStyle w:val="ListParagraph"/>
        <w:numPr>
          <w:ilvl w:val="0"/>
          <w:numId w:val="17"/>
        </w:numPr>
        <w:rPr>
          <w:ins w:id="376" w:author="Microsoft Office User" w:date="2016-10-22T13:10:00Z"/>
          <w:lang w:val="fr-CA"/>
        </w:rPr>
      </w:pPr>
      <w:ins w:id="377" w:author="Microsoft Office User" w:date="2016-10-22T13:11:00Z">
        <w:r>
          <w:rPr>
            <w:lang w:val="fr-CA"/>
          </w:rPr>
          <w:t>Élimination</w:t>
        </w:r>
      </w:ins>
      <w:ins w:id="378" w:author="Microsoft Office User" w:date="2016-10-22T13:10:00Z">
        <w:r>
          <w:rPr>
            <w:lang w:val="fr-CA"/>
          </w:rPr>
          <w:t xml:space="preserve"> des entrées vides ou manquantes</w:t>
        </w:r>
      </w:ins>
    </w:p>
    <w:p w14:paraId="22E98F7C" w14:textId="5C966A8B" w:rsidR="007C4775" w:rsidRDefault="007C4775" w:rsidP="007C4775">
      <w:pPr>
        <w:pStyle w:val="ListParagraph"/>
        <w:numPr>
          <w:ilvl w:val="0"/>
          <w:numId w:val="17"/>
        </w:numPr>
        <w:rPr>
          <w:ins w:id="379" w:author="Microsoft Office User" w:date="2016-10-22T13:08:00Z"/>
          <w:lang w:val="fr-CA"/>
        </w:rPr>
      </w:pPr>
      <w:ins w:id="380" w:author="Microsoft Office User" w:date="2016-10-22T13:08:00Z">
        <w:r>
          <w:rPr>
            <w:lang w:val="fr-CA"/>
          </w:rPr>
          <w:t xml:space="preserve">Création des </w:t>
        </w:r>
        <w:r>
          <w:rPr>
            <w:lang w:val="fr-CA"/>
          </w:rPr>
          <w:t>taxonomies pour les locations</w:t>
        </w:r>
        <w:r>
          <w:rPr>
            <w:lang w:val="fr-CA"/>
          </w:rPr>
          <w:t> :</w:t>
        </w:r>
      </w:ins>
    </w:p>
    <w:p w14:paraId="75324B41" w14:textId="77175C3A" w:rsidR="007C4775" w:rsidRDefault="007C4775" w:rsidP="007C4775">
      <w:pPr>
        <w:pStyle w:val="ListParagraph"/>
        <w:rPr>
          <w:ins w:id="381" w:author="Microsoft Office User" w:date="2016-10-22T13:08:00Z"/>
          <w:lang w:val="fr-CA"/>
        </w:rPr>
      </w:pPr>
      <w:ins w:id="382" w:author="Microsoft Office User" w:date="2016-10-22T13:11:00Z">
        <w:r>
          <w:rPr>
            <w:lang w:val="fr-CA"/>
          </w:rPr>
          <w:t>CANADA</w:t>
        </w:r>
      </w:ins>
      <w:ins w:id="383" w:author="Microsoft Office User" w:date="2016-10-22T13:08:00Z">
        <w:r>
          <w:rPr>
            <w:lang w:val="fr-CA"/>
          </w:rPr>
          <w:t>,</w:t>
        </w:r>
        <w:r w:rsidRPr="00B5511C">
          <w:t xml:space="preserve"> </w:t>
        </w:r>
      </w:ins>
      <w:ins w:id="384" w:author="Microsoft Office User" w:date="2016-10-22T13:11:00Z">
        <w:r w:rsidRPr="007C4775">
          <w:t>AFRICAN_COUNTRIES</w:t>
        </w:r>
      </w:ins>
      <w:ins w:id="385" w:author="Microsoft Office User" w:date="2016-10-22T13:08:00Z">
        <w:r>
          <w:rPr>
            <w:lang w:val="fr-CA"/>
          </w:rPr>
          <w:t>,</w:t>
        </w:r>
        <w:r w:rsidRPr="006E07DE">
          <w:t xml:space="preserve"> </w:t>
        </w:r>
      </w:ins>
      <w:ins w:id="386" w:author="Microsoft Office User" w:date="2016-10-22T13:12:00Z">
        <w:r w:rsidRPr="007C4775">
          <w:rPr>
            <w:lang w:val="fr-CA"/>
          </w:rPr>
          <w:t>WESTERN_HEMISPHERE</w:t>
        </w:r>
      </w:ins>
      <w:ins w:id="387" w:author="Microsoft Office User" w:date="2016-10-22T13:08:00Z">
        <w:r>
          <w:rPr>
            <w:lang w:val="fr-CA"/>
          </w:rPr>
          <w:t>,</w:t>
        </w:r>
        <w:r w:rsidRPr="006E07DE">
          <w:t xml:space="preserve"> </w:t>
        </w:r>
      </w:ins>
      <w:ins w:id="388" w:author="Microsoft Office User" w:date="2016-10-22T13:12:00Z">
        <w:r>
          <w:rPr>
            <w:lang w:val="fr-CA"/>
          </w:rPr>
          <w:t>SEA_WORLD</w:t>
        </w:r>
      </w:ins>
      <w:ins w:id="389" w:author="Microsoft Office User" w:date="2016-10-22T13:08:00Z">
        <w:r>
          <w:rPr>
            <w:lang w:val="fr-CA"/>
          </w:rPr>
          <w:t>,</w:t>
        </w:r>
        <w:r w:rsidRPr="006E07DE">
          <w:t xml:space="preserve"> </w:t>
        </w:r>
      </w:ins>
      <w:ins w:id="390" w:author="Microsoft Office User" w:date="2016-10-22T13:12:00Z">
        <w:r w:rsidRPr="007C4775">
          <w:rPr>
            <w:lang w:val="fr-CA"/>
          </w:rPr>
          <w:t>EUROPE_COUNTRIES</w:t>
        </w:r>
        <w:r w:rsidRPr="007C4775">
          <w:t xml:space="preserve"> </w:t>
        </w:r>
        <w:r w:rsidRPr="007C4775">
          <w:rPr>
            <w:lang w:val="fr-CA"/>
          </w:rPr>
          <w:t>EUROPE_COUNTRIES</w:t>
        </w:r>
        <w:r>
          <w:rPr>
            <w:lang w:val="fr-CA"/>
          </w:rPr>
          <w:t>,</w:t>
        </w:r>
      </w:ins>
      <w:ins w:id="391" w:author="Microsoft Office User" w:date="2016-10-22T13:13:00Z">
        <w:r w:rsidRPr="007C4775">
          <w:t xml:space="preserve"> </w:t>
        </w:r>
        <w:r w:rsidRPr="007C4775">
          <w:rPr>
            <w:lang w:val="fr-CA"/>
          </w:rPr>
          <w:t>SOUTHEAST_ASIA_COUNTRIES</w:t>
        </w:r>
        <w:r>
          <w:rPr>
            <w:lang w:val="fr-CA"/>
          </w:rPr>
          <w:t>,</w:t>
        </w:r>
        <w:r w:rsidRPr="007C4775">
          <w:t xml:space="preserve"> </w:t>
        </w:r>
        <w:r w:rsidRPr="007C4775">
          <w:rPr>
            <w:lang w:val="fr-CA"/>
          </w:rPr>
          <w:t>US_CITIES</w:t>
        </w:r>
        <w:r>
          <w:rPr>
            <w:lang w:val="fr-CA"/>
          </w:rPr>
          <w:t>,</w:t>
        </w:r>
        <w:r w:rsidRPr="007C4775">
          <w:t xml:space="preserve"> </w:t>
        </w:r>
        <w:r w:rsidRPr="007C4775">
          <w:rPr>
            <w:lang w:val="fr-CA"/>
          </w:rPr>
          <w:t>MIDDLE_EAST</w:t>
        </w:r>
      </w:ins>
    </w:p>
    <w:p w14:paraId="257DFA32" w14:textId="3CBDEAD6" w:rsidR="007C4775" w:rsidRDefault="007C4775" w:rsidP="007C4775">
      <w:pPr>
        <w:pStyle w:val="ListParagraph"/>
        <w:numPr>
          <w:ilvl w:val="0"/>
          <w:numId w:val="17"/>
        </w:numPr>
        <w:rPr>
          <w:ins w:id="392" w:author="Microsoft Office User" w:date="2016-10-22T13:08:00Z"/>
          <w:lang w:val="fr-CA"/>
        </w:rPr>
      </w:pPr>
      <w:ins w:id="393" w:author="Microsoft Office User" w:date="2016-10-22T13:08:00Z">
        <w:r>
          <w:rPr>
            <w:lang w:val="fr-CA"/>
          </w:rPr>
          <w:t>Parcours du data frame et Identification de</w:t>
        </w:r>
        <w:r>
          <w:rPr>
            <w:lang w:val="fr-CA"/>
          </w:rPr>
          <w:t xml:space="preserve"> location </w:t>
        </w:r>
        <w:r>
          <w:rPr>
            <w:lang w:val="fr-CA"/>
          </w:rPr>
          <w:t>pour chaque entrée</w:t>
        </w:r>
      </w:ins>
    </w:p>
    <w:p w14:paraId="6CF4141F" w14:textId="4A026D59" w:rsidR="007C4775" w:rsidRPr="006E07DE" w:rsidRDefault="007C4775" w:rsidP="007C4775">
      <w:pPr>
        <w:pStyle w:val="ListParagraph"/>
        <w:numPr>
          <w:ilvl w:val="0"/>
          <w:numId w:val="17"/>
        </w:numPr>
        <w:rPr>
          <w:ins w:id="394" w:author="Microsoft Office User" w:date="2016-10-22T13:08:00Z"/>
          <w:lang w:val="fr-CA"/>
        </w:rPr>
      </w:pPr>
      <w:ins w:id="395" w:author="Microsoft Office User" w:date="2016-10-22T13:08:00Z">
        <w:r>
          <w:rPr>
            <w:lang w:val="fr-CA"/>
          </w:rPr>
          <w:t xml:space="preserve">L’approche choisie est une approche naïve qui consiste à trouver </w:t>
        </w:r>
        <w:r w:rsidR="0047345E">
          <w:rPr>
            <w:lang w:val="fr-CA"/>
          </w:rPr>
          <w:t>une série de mots clés dans la colonne location de l</w:t>
        </w:r>
      </w:ins>
      <w:ins w:id="396" w:author="Microsoft Office User" w:date="2016-10-22T13:14:00Z">
        <w:r w:rsidR="0047345E">
          <w:rPr>
            <w:lang w:val="fr-CA"/>
          </w:rPr>
          <w:t>’</w:t>
        </w:r>
      </w:ins>
      <w:ins w:id="397" w:author="Microsoft Office User" w:date="2016-10-22T13:27:00Z">
        <w:r w:rsidR="00CB51BF">
          <w:rPr>
            <w:lang w:val="fr-CA"/>
          </w:rPr>
          <w:t>entrée</w:t>
        </w:r>
      </w:ins>
      <w:ins w:id="398" w:author="Microsoft Office User" w:date="2016-10-22T13:08:00Z">
        <w:r>
          <w:rPr>
            <w:lang w:val="fr-CA"/>
          </w:rPr>
          <w:t>.</w:t>
        </w:r>
      </w:ins>
    </w:p>
    <w:p w14:paraId="27CA5B70" w14:textId="77777777" w:rsidR="00E457E3" w:rsidRDefault="00E457E3" w:rsidP="00DF7509">
      <w:pPr>
        <w:tabs>
          <w:tab w:val="left" w:pos="1987"/>
        </w:tabs>
        <w:rPr>
          <w:ins w:id="399" w:author="Microsoft Office User" w:date="2016-10-22T12:38:00Z"/>
          <w:lang w:val="fr-CA"/>
        </w:rPr>
        <w:pPrChange w:id="400" w:author="Microsoft Office User" w:date="2016-10-22T10:09:00Z">
          <w:pPr/>
        </w:pPrChange>
      </w:pPr>
    </w:p>
    <w:p w14:paraId="0B2972F0" w14:textId="5BC9E0A5" w:rsidR="00E457E3" w:rsidRDefault="00E457E3" w:rsidP="00E457E3">
      <w:pPr>
        <w:pStyle w:val="Heading3"/>
        <w:ind w:left="360"/>
        <w:rPr>
          <w:ins w:id="401" w:author="Microsoft Office User" w:date="2016-10-22T12:42:00Z"/>
          <w:lang w:val="fr-CA"/>
        </w:rPr>
      </w:pPr>
      <w:ins w:id="402" w:author="Microsoft Office User" w:date="2016-10-22T12:42:00Z">
        <w:r>
          <w:rPr>
            <w:lang w:val="fr-CA"/>
          </w:rPr>
          <w:lastRenderedPageBreak/>
          <w:t>Résultats et interprétation</w:t>
        </w:r>
      </w:ins>
    </w:p>
    <w:p w14:paraId="03E9B54C" w14:textId="77777777" w:rsidR="003231E5" w:rsidRDefault="003231E5" w:rsidP="003231E5">
      <w:pPr>
        <w:tabs>
          <w:tab w:val="left" w:pos="1987"/>
        </w:tabs>
        <w:rPr>
          <w:ins w:id="403" w:author="Microsoft Office User" w:date="2016-10-22T12:44:00Z"/>
          <w:lang w:val="fr-CA"/>
        </w:rPr>
      </w:pPr>
      <w:ins w:id="404" w:author="Microsoft Office User" w:date="2016-10-22T12:44:00Z">
        <w:r w:rsidRPr="006D2239">
          <w:rPr>
            <w:lang w:val="fr-CA"/>
          </w:rPr>
          <w:drawing>
            <wp:inline distT="0" distB="0" distL="0" distR="0" wp14:anchorId="17BE3132" wp14:editId="767214F7">
              <wp:extent cx="5943600" cy="2962275"/>
              <wp:effectExtent l="0" t="0" r="0" b="9525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962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7DCD936" w14:textId="77777777" w:rsidR="003231E5" w:rsidRDefault="003231E5" w:rsidP="003231E5">
      <w:pPr>
        <w:tabs>
          <w:tab w:val="left" w:pos="1987"/>
        </w:tabs>
        <w:rPr>
          <w:ins w:id="405" w:author="Microsoft Office User" w:date="2016-10-22T12:44:00Z"/>
          <w:lang w:val="fr-CA"/>
        </w:rPr>
      </w:pPr>
      <w:ins w:id="406" w:author="Microsoft Office User" w:date="2016-10-22T12:44:00Z">
        <w:r w:rsidRPr="006D2239">
          <w:rPr>
            <w:lang w:val="fr-CA"/>
          </w:rPr>
          <w:drawing>
            <wp:inline distT="0" distB="0" distL="0" distR="0" wp14:anchorId="119B44B7" wp14:editId="0CA7D30F">
              <wp:extent cx="5943600" cy="2809240"/>
              <wp:effectExtent l="0" t="0" r="0" b="10160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8092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E85B3BA" w14:textId="77777777" w:rsidR="003231E5" w:rsidRDefault="003231E5" w:rsidP="003231E5">
      <w:pPr>
        <w:tabs>
          <w:tab w:val="left" w:pos="1987"/>
        </w:tabs>
        <w:rPr>
          <w:ins w:id="407" w:author="Microsoft Office User" w:date="2016-10-22T12:44:00Z"/>
          <w:lang w:val="fr-CA"/>
        </w:rPr>
      </w:pPr>
    </w:p>
    <w:p w14:paraId="5A4CA882" w14:textId="77777777" w:rsidR="003231E5" w:rsidRDefault="003231E5" w:rsidP="003231E5">
      <w:pPr>
        <w:tabs>
          <w:tab w:val="left" w:pos="1987"/>
        </w:tabs>
        <w:rPr>
          <w:ins w:id="408" w:author="Microsoft Office User" w:date="2016-10-22T12:44:00Z"/>
          <w:lang w:val="fr-CA"/>
        </w:rPr>
      </w:pPr>
    </w:p>
    <w:p w14:paraId="49E95712" w14:textId="77777777" w:rsidR="003231E5" w:rsidRDefault="003231E5" w:rsidP="003231E5">
      <w:pPr>
        <w:tabs>
          <w:tab w:val="left" w:pos="1987"/>
        </w:tabs>
        <w:rPr>
          <w:ins w:id="409" w:author="Microsoft Office User" w:date="2016-10-22T12:44:00Z"/>
          <w:lang w:val="fr-CA"/>
        </w:rPr>
      </w:pPr>
      <w:ins w:id="410" w:author="Microsoft Office User" w:date="2016-10-22T12:44:00Z">
        <w:r w:rsidRPr="006D2239">
          <w:rPr>
            <w:lang w:val="fr-CA"/>
          </w:rPr>
          <w:lastRenderedPageBreak/>
          <w:drawing>
            <wp:inline distT="0" distB="0" distL="0" distR="0" wp14:anchorId="1D58B13B" wp14:editId="6E93E28C">
              <wp:extent cx="5943600" cy="2794635"/>
              <wp:effectExtent l="0" t="0" r="0" b="0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7946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1D55D1D" w14:textId="6ABC1186" w:rsidR="00E457E3" w:rsidRDefault="00E457E3" w:rsidP="00E457E3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  <w:lang w:val="fr-CA"/>
        </w:rPr>
        <w:pPrChange w:id="411" w:author="Microsoft Office User" w:date="2016-10-22T12:42:00Z">
          <w:pPr>
            <w:pStyle w:val="Heading3"/>
            <w:ind w:left="360"/>
          </w:pPr>
        </w:pPrChange>
      </w:pPr>
    </w:p>
    <w:p w14:paraId="33CBD380" w14:textId="4749CA78" w:rsidR="00E457E3" w:rsidRDefault="00E457E3" w:rsidP="00E457E3">
      <w:pPr>
        <w:pStyle w:val="Heading3"/>
        <w:ind w:left="360"/>
        <w:rPr>
          <w:ins w:id="412" w:author="Microsoft Office User" w:date="2016-10-22T12:42:00Z"/>
          <w:lang w:val="fr-CA"/>
        </w:rPr>
      </w:pPr>
      <w:ins w:id="413" w:author="Microsoft Office User" w:date="2016-10-22T12:43:00Z">
        <w:r>
          <w:rPr>
            <w:lang w:val="fr-CA"/>
          </w:rPr>
          <w:t>Améliorations possibles</w:t>
        </w:r>
      </w:ins>
    </w:p>
    <w:p w14:paraId="5469417C" w14:textId="2BB479BC" w:rsidR="00E457E3" w:rsidDel="0047345E" w:rsidRDefault="00E457E3" w:rsidP="00E457E3">
      <w:pPr>
        <w:pStyle w:val="Heading2"/>
        <w:rPr>
          <w:del w:id="414" w:author="Microsoft Office User" w:date="2016-10-22T13:20:00Z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8F6F153" w14:textId="77777777" w:rsidR="00E457E3" w:rsidRDefault="00E457E3" w:rsidP="00E457E3">
      <w:pPr>
        <w:pStyle w:val="Heading2"/>
        <w:rPr>
          <w:ins w:id="415" w:author="Microsoft Office User" w:date="2016-10-22T12:43:00Z"/>
          <w:lang w:val="fr-CA"/>
        </w:rPr>
      </w:pPr>
    </w:p>
    <w:p w14:paraId="326F507F" w14:textId="50E45DEC" w:rsidR="00E457E3" w:rsidRPr="00E457E3" w:rsidRDefault="00E457E3" w:rsidP="00E457E3">
      <w:pPr>
        <w:pStyle w:val="Heading2"/>
        <w:rPr>
          <w:ins w:id="416" w:author="Microsoft Office User" w:date="2016-10-22T12:43:00Z"/>
          <w:rFonts w:ascii="Times New Roman" w:eastAsia="Times New Roman" w:hAnsi="Times New Roman" w:cs="Times New Roman"/>
          <w:sz w:val="24"/>
          <w:szCs w:val="24"/>
          <w:lang w:val="en-US"/>
        </w:rPr>
      </w:pPr>
      <w:ins w:id="417" w:author="Microsoft Office User" w:date="2016-10-22T12:43:00Z">
        <w:r>
          <w:rPr>
            <w:lang w:val="fr-CA"/>
          </w:rPr>
          <w:t>« </w:t>
        </w:r>
      </w:ins>
      <w:ins w:id="418" w:author="Microsoft Office User" w:date="2016-10-22T12:56:00Z">
        <w:r w:rsidR="0020601C">
          <w:rPr>
            <w:lang w:val="fr-CA"/>
          </w:rPr>
          <w:t xml:space="preserve">Quels sont </w:t>
        </w:r>
        <w:r w:rsidR="0020601C">
          <w:rPr>
            <w:rFonts w:eastAsia="Times New Roman"/>
            <w:lang w:val="en-US"/>
          </w:rPr>
          <w:t>l</w:t>
        </w:r>
      </w:ins>
      <w:ins w:id="419" w:author="Microsoft Office User" w:date="2016-10-22T12:43:00Z">
        <w:r w:rsidR="003231E5">
          <w:rPr>
            <w:rFonts w:eastAsia="Times New Roman"/>
            <w:lang w:val="en-US"/>
          </w:rPr>
          <w:t xml:space="preserve">es </w:t>
        </w:r>
        <w:proofErr w:type="spellStart"/>
        <w:r w:rsidR="003231E5">
          <w:rPr>
            <w:rFonts w:eastAsia="Times New Roman"/>
            <w:lang w:val="en-US"/>
          </w:rPr>
          <w:t>vols</w:t>
        </w:r>
        <w:proofErr w:type="spellEnd"/>
        <w:r w:rsidR="003231E5">
          <w:rPr>
            <w:rFonts w:eastAsia="Times New Roman"/>
            <w:lang w:val="en-US"/>
          </w:rPr>
          <w:t xml:space="preserve"> qui </w:t>
        </w:r>
        <w:proofErr w:type="spellStart"/>
        <w:r w:rsidR="003231E5">
          <w:rPr>
            <w:rFonts w:eastAsia="Times New Roman"/>
            <w:lang w:val="en-US"/>
          </w:rPr>
          <w:t>ont</w:t>
        </w:r>
        <w:proofErr w:type="spellEnd"/>
        <w:r w:rsidR="003231E5">
          <w:rPr>
            <w:rFonts w:eastAsia="Times New Roman"/>
            <w:lang w:val="en-US"/>
          </w:rPr>
          <w:t xml:space="preserve"> fait plus de </w:t>
        </w:r>
        <w:proofErr w:type="spellStart"/>
        <w:proofErr w:type="gramStart"/>
        <w:r w:rsidR="003231E5">
          <w:rPr>
            <w:rFonts w:eastAsia="Times New Roman"/>
            <w:lang w:val="en-US"/>
          </w:rPr>
          <w:t>morts</w:t>
        </w:r>
        <w:proofErr w:type="spellEnd"/>
        <w:r>
          <w:rPr>
            <w:lang w:val="fr-CA"/>
          </w:rPr>
          <w:t>»</w:t>
        </w:r>
        <w:proofErr w:type="gramEnd"/>
      </w:ins>
    </w:p>
    <w:p w14:paraId="736FE16A" w14:textId="77777777" w:rsidR="00E457E3" w:rsidRDefault="00E457E3" w:rsidP="00E457E3">
      <w:pPr>
        <w:tabs>
          <w:tab w:val="left" w:pos="1987"/>
        </w:tabs>
        <w:rPr>
          <w:ins w:id="420" w:author="Microsoft Office User" w:date="2016-10-22T12:43:00Z"/>
          <w:lang w:val="fr-CA"/>
        </w:rPr>
      </w:pPr>
    </w:p>
    <w:p w14:paraId="26279213" w14:textId="77777777" w:rsidR="00E457E3" w:rsidRDefault="00E457E3" w:rsidP="00E457E3">
      <w:pPr>
        <w:pStyle w:val="Heading3"/>
        <w:ind w:left="360"/>
        <w:rPr>
          <w:ins w:id="421" w:author="Microsoft Office User" w:date="2016-10-22T12:43:00Z"/>
          <w:lang w:val="fr-CA"/>
        </w:rPr>
      </w:pPr>
      <w:ins w:id="422" w:author="Microsoft Office User" w:date="2016-10-22T12:43:00Z">
        <w:r>
          <w:rPr>
            <w:lang w:val="fr-CA"/>
          </w:rPr>
          <w:t>Description</w:t>
        </w:r>
      </w:ins>
    </w:p>
    <w:p w14:paraId="571BB266" w14:textId="646C84D1" w:rsidR="00E457E3" w:rsidRDefault="0047345E" w:rsidP="00E457E3">
      <w:pPr>
        <w:tabs>
          <w:tab w:val="left" w:pos="1987"/>
        </w:tabs>
        <w:rPr>
          <w:ins w:id="423" w:author="Microsoft Office User" w:date="2016-10-22T12:43:00Z"/>
          <w:lang w:val="fr-CA"/>
        </w:rPr>
      </w:pPr>
      <w:ins w:id="424" w:author="Microsoft Office User" w:date="2016-10-22T13:21:00Z">
        <w:r>
          <w:rPr>
            <w:lang w:val="fr-CA"/>
          </w:rPr>
          <w:t>Le but de la question est de savoir au cours du temps, les opérateurs qui ont fait plus de morts.</w:t>
        </w:r>
      </w:ins>
    </w:p>
    <w:p w14:paraId="5C97E88A" w14:textId="77777777" w:rsidR="00E457E3" w:rsidRDefault="00E457E3" w:rsidP="00E457E3">
      <w:pPr>
        <w:pStyle w:val="Heading3"/>
        <w:ind w:left="360"/>
        <w:rPr>
          <w:ins w:id="425" w:author="Microsoft Office User" w:date="2016-10-22T12:43:00Z"/>
          <w:lang w:val="fr-CA"/>
        </w:rPr>
      </w:pPr>
      <w:ins w:id="426" w:author="Microsoft Office User" w:date="2016-10-22T12:43:00Z">
        <w:r>
          <w:rPr>
            <w:lang w:val="fr-CA"/>
          </w:rPr>
          <w:t xml:space="preserve">Approche de résolution </w:t>
        </w:r>
      </w:ins>
    </w:p>
    <w:p w14:paraId="4AC0EF24" w14:textId="77777777" w:rsidR="00E457E3" w:rsidRDefault="00E457E3" w:rsidP="00E457E3">
      <w:pPr>
        <w:tabs>
          <w:tab w:val="left" w:pos="1987"/>
        </w:tabs>
        <w:rPr>
          <w:ins w:id="427" w:author="Microsoft Office User" w:date="2016-10-22T13:26:00Z"/>
          <w:lang w:val="fr-CA"/>
        </w:rPr>
      </w:pPr>
    </w:p>
    <w:p w14:paraId="4370B60F" w14:textId="1295A4E5" w:rsidR="00CB51BF" w:rsidRPr="00CB51BF" w:rsidRDefault="00CB51BF" w:rsidP="00CB51BF">
      <w:pPr>
        <w:rPr>
          <w:ins w:id="428" w:author="Microsoft Office User" w:date="2016-10-22T13:26:00Z"/>
          <w:rPrChange w:id="429" w:author="Microsoft Office User" w:date="2016-10-22T13:27:00Z">
            <w:rPr>
              <w:ins w:id="430" w:author="Microsoft Office User" w:date="2016-10-22T13:26:00Z"/>
              <w:lang w:val="fr-CA"/>
            </w:rPr>
          </w:rPrChange>
        </w:rPr>
        <w:pPrChange w:id="431" w:author="Microsoft Office User" w:date="2016-10-22T13:27:00Z">
          <w:pPr>
            <w:pStyle w:val="ListParagraph"/>
            <w:numPr>
              <w:numId w:val="17"/>
            </w:numPr>
            <w:ind w:hanging="360"/>
          </w:pPr>
        </w:pPrChange>
      </w:pPr>
      <w:ins w:id="432" w:author="Microsoft Office User" w:date="2016-10-22T13:26:00Z">
        <w:r>
          <w:t xml:space="preserve">Elle se </w:t>
        </w:r>
        <w:proofErr w:type="spellStart"/>
        <w:r>
          <w:t>détaille</w:t>
        </w:r>
        <w:proofErr w:type="spellEnd"/>
        <w:r>
          <w:t xml:space="preserve"> </w:t>
        </w:r>
        <w:proofErr w:type="spellStart"/>
        <w:r>
          <w:t>comme</w:t>
        </w:r>
        <w:proofErr w:type="spellEnd"/>
        <w:r>
          <w:t xml:space="preserve"> suit:</w:t>
        </w:r>
      </w:ins>
    </w:p>
    <w:p w14:paraId="56054599" w14:textId="77777777" w:rsidR="00CB51BF" w:rsidRDefault="00CB51BF" w:rsidP="00CB51BF">
      <w:pPr>
        <w:pStyle w:val="ListParagraph"/>
        <w:numPr>
          <w:ilvl w:val="0"/>
          <w:numId w:val="17"/>
        </w:numPr>
        <w:rPr>
          <w:ins w:id="433" w:author="Microsoft Office User" w:date="2016-10-22T13:26:00Z"/>
          <w:lang w:val="fr-CA"/>
        </w:rPr>
      </w:pPr>
      <w:ins w:id="434" w:author="Microsoft Office User" w:date="2016-10-22T13:26:00Z">
        <w:r>
          <w:rPr>
            <w:lang w:val="fr-CA"/>
          </w:rPr>
          <w:t>Élimination des entrées vides ou manquantes</w:t>
        </w:r>
      </w:ins>
    </w:p>
    <w:p w14:paraId="234BEADB" w14:textId="0A334738" w:rsidR="00CB51BF" w:rsidRDefault="00CB51BF" w:rsidP="00CB51BF">
      <w:pPr>
        <w:pStyle w:val="ListParagraph"/>
        <w:numPr>
          <w:ilvl w:val="0"/>
          <w:numId w:val="17"/>
        </w:numPr>
        <w:rPr>
          <w:ins w:id="435" w:author="Microsoft Office User" w:date="2016-10-22T13:26:00Z"/>
          <w:lang w:val="fr-CA"/>
        </w:rPr>
      </w:pPr>
      <w:ins w:id="436" w:author="Microsoft Office User" w:date="2016-10-22T13:26:00Z">
        <w:r>
          <w:rPr>
            <w:lang w:val="fr-CA"/>
          </w:rPr>
          <w:t xml:space="preserve">Création des taxonomies pour les </w:t>
        </w:r>
      </w:ins>
      <w:proofErr w:type="gramStart"/>
      <w:ins w:id="437" w:author="Microsoft Office User" w:date="2016-10-22T13:28:00Z">
        <w:r>
          <w:rPr>
            <w:lang w:val="fr-CA"/>
          </w:rPr>
          <w:t>opérateurs</w:t>
        </w:r>
      </w:ins>
      <w:ins w:id="438" w:author="Microsoft Office User" w:date="2016-10-22T13:26:00Z">
        <w:r>
          <w:rPr>
            <w:lang w:val="fr-CA"/>
          </w:rPr>
          <w:t>:</w:t>
        </w:r>
        <w:proofErr w:type="gramEnd"/>
      </w:ins>
    </w:p>
    <w:p w14:paraId="327D9918" w14:textId="7C51794D" w:rsidR="00CB51BF" w:rsidRDefault="00CB51BF" w:rsidP="00CB51BF">
      <w:pPr>
        <w:pStyle w:val="ListParagraph"/>
        <w:rPr>
          <w:ins w:id="439" w:author="Microsoft Office User" w:date="2016-10-22T13:30:00Z"/>
          <w:lang w:val="fr-CA"/>
        </w:rPr>
      </w:pPr>
      <w:ins w:id="440" w:author="Microsoft Office User" w:date="2016-10-22T13:28:00Z">
        <w:r w:rsidRPr="00CB51BF">
          <w:rPr>
            <w:lang w:val="fr-CA"/>
          </w:rPr>
          <w:t>AIR_FRANCE</w:t>
        </w:r>
      </w:ins>
      <w:ins w:id="441" w:author="Microsoft Office User" w:date="2016-10-22T13:26:00Z">
        <w:r>
          <w:rPr>
            <w:lang w:val="fr-CA"/>
          </w:rPr>
          <w:t>,</w:t>
        </w:r>
        <w:r w:rsidRPr="00B5511C">
          <w:t xml:space="preserve"> </w:t>
        </w:r>
      </w:ins>
      <w:ins w:id="442" w:author="Microsoft Office User" w:date="2016-10-22T13:29:00Z">
        <w:r w:rsidRPr="00CB51BF">
          <w:t>AIR_CANADA</w:t>
        </w:r>
      </w:ins>
      <w:ins w:id="443" w:author="Microsoft Office User" w:date="2016-10-22T13:26:00Z">
        <w:r>
          <w:rPr>
            <w:lang w:val="fr-CA"/>
          </w:rPr>
          <w:t>,</w:t>
        </w:r>
        <w:r w:rsidRPr="006E07DE">
          <w:t xml:space="preserve"> </w:t>
        </w:r>
      </w:ins>
      <w:ins w:id="444" w:author="Microsoft Office User" w:date="2016-10-22T13:29:00Z">
        <w:r w:rsidRPr="00CB51BF">
          <w:rPr>
            <w:lang w:val="fr-CA"/>
          </w:rPr>
          <w:t>TRANS_CANADA</w:t>
        </w:r>
      </w:ins>
      <w:ins w:id="445" w:author="Microsoft Office User" w:date="2016-10-22T13:26:00Z">
        <w:r>
          <w:rPr>
            <w:lang w:val="fr-CA"/>
          </w:rPr>
          <w:t>,</w:t>
        </w:r>
        <w:r w:rsidRPr="006E07DE">
          <w:t xml:space="preserve"> </w:t>
        </w:r>
      </w:ins>
      <w:ins w:id="446" w:author="Microsoft Office User" w:date="2016-10-22T13:29:00Z">
        <w:r w:rsidRPr="00CB51BF">
          <w:rPr>
            <w:lang w:val="fr-CA"/>
          </w:rPr>
          <w:t>AIR_ONTARIO</w:t>
        </w:r>
      </w:ins>
      <w:ins w:id="447" w:author="Microsoft Office User" w:date="2016-10-22T13:26:00Z">
        <w:r>
          <w:rPr>
            <w:lang w:val="fr-CA"/>
          </w:rPr>
          <w:t>,</w:t>
        </w:r>
        <w:r w:rsidRPr="006E07DE">
          <w:t xml:space="preserve"> </w:t>
        </w:r>
      </w:ins>
      <w:ins w:id="448" w:author="Microsoft Office User" w:date="2016-10-22T13:29:00Z">
        <w:r w:rsidRPr="00CB51BF">
          <w:rPr>
            <w:lang w:val="fr-CA"/>
          </w:rPr>
          <w:t>AIR_INDIA</w:t>
        </w:r>
      </w:ins>
      <w:ins w:id="449" w:author="Microsoft Office User" w:date="2016-10-22T13:26:00Z">
        <w:r>
          <w:rPr>
            <w:lang w:val="fr-CA"/>
          </w:rPr>
          <w:t>,</w:t>
        </w:r>
        <w:r w:rsidRPr="007C4775">
          <w:t xml:space="preserve"> </w:t>
        </w:r>
      </w:ins>
      <w:ins w:id="450" w:author="Microsoft Office User" w:date="2016-10-22T13:30:00Z">
        <w:r w:rsidRPr="00CB51BF">
          <w:rPr>
            <w:lang w:val="fr-CA"/>
          </w:rPr>
          <w:t>AIR_CARAIBES</w:t>
        </w:r>
      </w:ins>
      <w:ins w:id="451" w:author="Microsoft Office User" w:date="2016-10-22T13:26:00Z">
        <w:r>
          <w:rPr>
            <w:lang w:val="fr-CA"/>
          </w:rPr>
          <w:t>,</w:t>
        </w:r>
        <w:r w:rsidRPr="007C4775">
          <w:t xml:space="preserve"> </w:t>
        </w:r>
      </w:ins>
      <w:ins w:id="452" w:author="Microsoft Office User" w:date="2016-10-22T13:30:00Z">
        <w:r w:rsidRPr="00CB51BF">
          <w:rPr>
            <w:lang w:val="fr-CA"/>
          </w:rPr>
          <w:t>AIR_MADAGASCAR</w:t>
        </w:r>
      </w:ins>
      <w:ins w:id="453" w:author="Microsoft Office User" w:date="2016-10-22T13:26:00Z">
        <w:r>
          <w:rPr>
            <w:lang w:val="fr-CA"/>
          </w:rPr>
          <w:t>,</w:t>
        </w:r>
        <w:r w:rsidRPr="007C4775">
          <w:t xml:space="preserve"> </w:t>
        </w:r>
      </w:ins>
      <w:ins w:id="454" w:author="Microsoft Office User" w:date="2016-10-22T13:30:00Z">
        <w:r w:rsidRPr="00CB51BF">
          <w:rPr>
            <w:lang w:val="fr-CA"/>
          </w:rPr>
          <w:t>AIR_NIAGARA</w:t>
        </w:r>
        <w:r>
          <w:rPr>
            <w:lang w:val="fr-CA"/>
          </w:rPr>
          <w:t>,</w:t>
        </w:r>
        <w:r w:rsidRPr="00CB51BF">
          <w:t xml:space="preserve"> </w:t>
        </w:r>
        <w:r w:rsidRPr="00CB51BF">
          <w:rPr>
            <w:lang w:val="fr-CA"/>
          </w:rPr>
          <w:t>AIR_GUADELOUPE</w:t>
        </w:r>
        <w:r>
          <w:rPr>
            <w:lang w:val="fr-CA"/>
          </w:rPr>
          <w:t>,</w:t>
        </w:r>
        <w:r w:rsidRPr="00CB51BF">
          <w:t xml:space="preserve"> </w:t>
        </w:r>
        <w:r w:rsidRPr="00CB51BF">
          <w:rPr>
            <w:lang w:val="fr-CA"/>
          </w:rPr>
          <w:t>AIR_AMERICA</w:t>
        </w:r>
        <w:r>
          <w:rPr>
            <w:lang w:val="fr-CA"/>
          </w:rPr>
          <w:t>,</w:t>
        </w:r>
        <w:r w:rsidRPr="00CB51BF">
          <w:t xml:space="preserve"> </w:t>
        </w:r>
        <w:r w:rsidRPr="00CB51BF">
          <w:rPr>
            <w:lang w:val="fr-CA"/>
          </w:rPr>
          <w:t>AIR_MALI</w:t>
        </w:r>
        <w:r>
          <w:rPr>
            <w:lang w:val="fr-CA"/>
          </w:rPr>
          <w:t>,</w:t>
        </w:r>
      </w:ins>
    </w:p>
    <w:p w14:paraId="3DDA573C" w14:textId="61090918" w:rsidR="00CB51BF" w:rsidRDefault="00CB51BF" w:rsidP="00CB51BF">
      <w:pPr>
        <w:pStyle w:val="ListParagraph"/>
        <w:rPr>
          <w:ins w:id="455" w:author="Microsoft Office User" w:date="2016-10-22T13:26:00Z"/>
          <w:lang w:val="fr-CA"/>
        </w:rPr>
      </w:pPr>
      <w:ins w:id="456" w:author="Microsoft Office User" w:date="2016-10-22T13:30:00Z">
        <w:r w:rsidRPr="00CB51BF">
          <w:rPr>
            <w:lang w:val="fr-CA"/>
          </w:rPr>
          <w:t>DEUTSCHE_LUFTHANSA</w:t>
        </w:r>
        <w:r>
          <w:rPr>
            <w:lang w:val="fr-CA"/>
          </w:rPr>
          <w:t>,</w:t>
        </w:r>
      </w:ins>
      <w:ins w:id="457" w:author="Microsoft Office User" w:date="2016-10-22T13:31:00Z">
        <w:r w:rsidRPr="00CB51BF">
          <w:t xml:space="preserve"> </w:t>
        </w:r>
        <w:r w:rsidRPr="00CB51BF">
          <w:rPr>
            <w:lang w:val="fr-CA"/>
          </w:rPr>
          <w:t>CHINA_AIRLINES</w:t>
        </w:r>
      </w:ins>
    </w:p>
    <w:p w14:paraId="1766F6C7" w14:textId="7DBED9AC" w:rsidR="00CB51BF" w:rsidRDefault="00CB51BF" w:rsidP="00CB51BF">
      <w:pPr>
        <w:pStyle w:val="ListParagraph"/>
        <w:numPr>
          <w:ilvl w:val="0"/>
          <w:numId w:val="17"/>
        </w:numPr>
        <w:rPr>
          <w:ins w:id="458" w:author="Microsoft Office User" w:date="2016-10-22T13:26:00Z"/>
          <w:lang w:val="fr-CA"/>
        </w:rPr>
      </w:pPr>
      <w:ins w:id="459" w:author="Microsoft Office User" w:date="2016-10-22T13:26:00Z">
        <w:r>
          <w:rPr>
            <w:lang w:val="fr-CA"/>
          </w:rPr>
          <w:t>Parcours du data frame et Identification de</w:t>
        </w:r>
        <w:r>
          <w:rPr>
            <w:lang w:val="fr-CA"/>
          </w:rPr>
          <w:t xml:space="preserve"> l</w:t>
        </w:r>
      </w:ins>
      <w:ins w:id="460" w:author="Microsoft Office User" w:date="2016-10-22T13:31:00Z">
        <w:r>
          <w:rPr>
            <w:lang w:val="fr-CA"/>
          </w:rPr>
          <w:t xml:space="preserve">’opérateur </w:t>
        </w:r>
      </w:ins>
      <w:ins w:id="461" w:author="Microsoft Office User" w:date="2016-10-22T13:26:00Z">
        <w:r>
          <w:rPr>
            <w:lang w:val="fr-CA"/>
          </w:rPr>
          <w:t>pour chaque entrée</w:t>
        </w:r>
      </w:ins>
    </w:p>
    <w:p w14:paraId="6415E797" w14:textId="43242FDF" w:rsidR="00CB51BF" w:rsidRPr="006E07DE" w:rsidRDefault="00CB51BF" w:rsidP="00CB51BF">
      <w:pPr>
        <w:pStyle w:val="ListParagraph"/>
        <w:numPr>
          <w:ilvl w:val="0"/>
          <w:numId w:val="17"/>
        </w:numPr>
        <w:rPr>
          <w:ins w:id="462" w:author="Microsoft Office User" w:date="2016-10-22T13:26:00Z"/>
          <w:lang w:val="fr-CA"/>
        </w:rPr>
      </w:pPr>
      <w:ins w:id="463" w:author="Microsoft Office User" w:date="2016-10-22T13:26:00Z">
        <w:r>
          <w:rPr>
            <w:lang w:val="fr-CA"/>
          </w:rPr>
          <w:t xml:space="preserve">L’approche choisie est une approche naïve qui consiste à trouver une série de mots clés dans la colonne </w:t>
        </w:r>
      </w:ins>
      <w:ins w:id="464" w:author="Microsoft Office User" w:date="2016-10-22T13:32:00Z">
        <w:r>
          <w:rPr>
            <w:lang w:val="fr-CA"/>
          </w:rPr>
          <w:t>Operateur</w:t>
        </w:r>
      </w:ins>
      <w:ins w:id="465" w:author="Microsoft Office User" w:date="2016-10-22T13:26:00Z">
        <w:r>
          <w:rPr>
            <w:lang w:val="fr-CA"/>
          </w:rPr>
          <w:t xml:space="preserve"> de l’</w:t>
        </w:r>
      </w:ins>
      <w:ins w:id="466" w:author="Microsoft Office User" w:date="2016-10-22T13:27:00Z">
        <w:r>
          <w:rPr>
            <w:lang w:val="fr-CA"/>
          </w:rPr>
          <w:t>entrée</w:t>
        </w:r>
      </w:ins>
      <w:ins w:id="467" w:author="Microsoft Office User" w:date="2016-10-22T13:26:00Z">
        <w:r>
          <w:rPr>
            <w:lang w:val="fr-CA"/>
          </w:rPr>
          <w:t>.</w:t>
        </w:r>
      </w:ins>
    </w:p>
    <w:p w14:paraId="23F6543C" w14:textId="77777777" w:rsidR="00CB51BF" w:rsidRDefault="00CB51BF" w:rsidP="00E457E3">
      <w:pPr>
        <w:tabs>
          <w:tab w:val="left" w:pos="1987"/>
        </w:tabs>
        <w:rPr>
          <w:ins w:id="468" w:author="Microsoft Office User" w:date="2016-10-22T12:43:00Z"/>
          <w:lang w:val="fr-CA"/>
        </w:rPr>
      </w:pPr>
    </w:p>
    <w:p w14:paraId="66A31F54" w14:textId="77777777" w:rsidR="00E457E3" w:rsidRDefault="00E457E3" w:rsidP="00E457E3">
      <w:pPr>
        <w:pStyle w:val="Heading3"/>
        <w:ind w:left="360"/>
        <w:rPr>
          <w:ins w:id="469" w:author="Microsoft Office User" w:date="2016-10-22T12:44:00Z"/>
          <w:lang w:val="fr-CA"/>
        </w:rPr>
      </w:pPr>
      <w:ins w:id="470" w:author="Microsoft Office User" w:date="2016-10-22T12:43:00Z">
        <w:r>
          <w:rPr>
            <w:lang w:val="fr-CA"/>
          </w:rPr>
          <w:t>Résultats et interprétation</w:t>
        </w:r>
      </w:ins>
    </w:p>
    <w:p w14:paraId="3EBD8717" w14:textId="77777777" w:rsidR="003231E5" w:rsidRPr="003231E5" w:rsidRDefault="003231E5" w:rsidP="003231E5">
      <w:pPr>
        <w:rPr>
          <w:ins w:id="471" w:author="Microsoft Office User" w:date="2016-10-22T12:43:00Z"/>
          <w:rPrChange w:id="472" w:author="Microsoft Office User" w:date="2016-10-22T12:44:00Z">
            <w:rPr>
              <w:ins w:id="473" w:author="Microsoft Office User" w:date="2016-10-22T12:43:00Z"/>
              <w:lang w:val="fr-CA"/>
            </w:rPr>
          </w:rPrChange>
        </w:rPr>
        <w:pPrChange w:id="474" w:author="Microsoft Office User" w:date="2016-10-22T12:44:00Z">
          <w:pPr>
            <w:pStyle w:val="Heading3"/>
            <w:ind w:left="360"/>
          </w:pPr>
        </w:pPrChange>
      </w:pPr>
    </w:p>
    <w:p w14:paraId="1AF5BEE5" w14:textId="60E1106D" w:rsidR="00E457E3" w:rsidRDefault="003231E5" w:rsidP="00E457E3">
      <w:pPr>
        <w:pStyle w:val="Heading3"/>
        <w:rPr>
          <w:ins w:id="475" w:author="Microsoft Office User" w:date="2016-10-22T12:43:00Z"/>
          <w:rFonts w:asciiTheme="minorHAnsi" w:eastAsiaTheme="minorHAnsi" w:hAnsiTheme="minorHAnsi" w:cstheme="minorBidi"/>
          <w:color w:val="auto"/>
          <w:sz w:val="22"/>
          <w:szCs w:val="22"/>
          <w:lang w:val="fr-CA"/>
        </w:rPr>
      </w:pPr>
      <w:ins w:id="476" w:author="Microsoft Office User" w:date="2016-10-22T12:44:00Z">
        <w:r w:rsidRPr="00EA760B">
          <w:rPr>
            <w:lang w:val="fr-CA"/>
          </w:rPr>
          <w:lastRenderedPageBreak/>
          <w:drawing>
            <wp:inline distT="0" distB="0" distL="0" distR="0" wp14:anchorId="354003EF" wp14:editId="0D0F4327">
              <wp:extent cx="5943600" cy="2477770"/>
              <wp:effectExtent l="0" t="0" r="0" b="11430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4777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7F458B2" w14:textId="77777777" w:rsidR="003231E5" w:rsidRDefault="003231E5" w:rsidP="00E457E3">
      <w:pPr>
        <w:pStyle w:val="Heading3"/>
        <w:ind w:left="360"/>
        <w:rPr>
          <w:ins w:id="477" w:author="Microsoft Office User" w:date="2016-10-22T12:44:00Z"/>
          <w:lang w:val="fr-CA"/>
        </w:rPr>
      </w:pPr>
    </w:p>
    <w:p w14:paraId="60A927D0" w14:textId="77777777" w:rsidR="00E457E3" w:rsidRDefault="00E457E3" w:rsidP="00E457E3">
      <w:pPr>
        <w:pStyle w:val="Heading3"/>
        <w:ind w:left="360"/>
        <w:rPr>
          <w:ins w:id="478" w:author="Microsoft Office User" w:date="2016-10-22T12:43:00Z"/>
          <w:lang w:val="fr-CA"/>
        </w:rPr>
      </w:pPr>
      <w:ins w:id="479" w:author="Microsoft Office User" w:date="2016-10-22T12:43:00Z">
        <w:r>
          <w:rPr>
            <w:lang w:val="fr-CA"/>
          </w:rPr>
          <w:t>Améliorations possibles</w:t>
        </w:r>
      </w:ins>
    </w:p>
    <w:p w14:paraId="07842C29" w14:textId="59BDC951" w:rsidR="00EA760B" w:rsidRDefault="00EA760B" w:rsidP="005B7BF5">
      <w:pPr>
        <w:tabs>
          <w:tab w:val="left" w:pos="1987"/>
        </w:tabs>
        <w:rPr>
          <w:ins w:id="480" w:author="Microsoft Office User" w:date="2016-10-22T10:14:00Z"/>
          <w:lang w:val="fr-CA"/>
        </w:rPr>
      </w:pPr>
    </w:p>
    <w:p w14:paraId="7D500EF8" w14:textId="06F24D17" w:rsidR="00DF7509" w:rsidRPr="005B7BF5" w:rsidRDefault="00CB51BF" w:rsidP="005B7BF5">
      <w:pPr>
        <w:pStyle w:val="ListParagraph"/>
        <w:numPr>
          <w:ilvl w:val="0"/>
          <w:numId w:val="19"/>
        </w:numPr>
        <w:rPr>
          <w:ins w:id="481" w:author="Microsoft Office User" w:date="2016-10-22T13:34:00Z"/>
          <w:lang w:val="fr-CA"/>
          <w:rPrChange w:id="482" w:author="Microsoft Office User" w:date="2016-10-22T13:49:00Z">
            <w:rPr>
              <w:ins w:id="483" w:author="Microsoft Office User" w:date="2016-10-22T13:34:00Z"/>
              <w:lang w:val="fr-CA"/>
            </w:rPr>
          </w:rPrChange>
        </w:rPr>
      </w:pPr>
      <w:ins w:id="484" w:author="Microsoft Office User" w:date="2016-10-22T13:32:00Z">
        <w:r w:rsidRPr="005B7BF5">
          <w:rPr>
            <w:lang w:val="fr-CA"/>
          </w:rPr>
          <w:t xml:space="preserve">L’analyse est </w:t>
        </w:r>
      </w:ins>
      <w:ins w:id="485" w:author="Microsoft Office User" w:date="2016-10-22T13:33:00Z">
        <w:r w:rsidRPr="005B7BF5">
          <w:rPr>
            <w:lang w:val="fr-CA"/>
          </w:rPr>
          <w:t>naïve</w:t>
        </w:r>
      </w:ins>
      <w:ins w:id="486" w:author="Microsoft Office User" w:date="2016-10-22T13:32:00Z">
        <w:r w:rsidRPr="005B7BF5">
          <w:rPr>
            <w:lang w:val="fr-CA"/>
            <w:rPrChange w:id="487" w:author="Microsoft Office User" w:date="2016-10-22T13:49:00Z">
              <w:rPr>
                <w:lang w:val="fr-CA"/>
              </w:rPr>
            </w:rPrChange>
          </w:rPr>
          <w:t xml:space="preserve"> </w:t>
        </w:r>
      </w:ins>
      <w:ins w:id="488" w:author="Microsoft Office User" w:date="2016-10-22T13:33:00Z">
        <w:r w:rsidRPr="005B7BF5">
          <w:rPr>
            <w:lang w:val="fr-CA"/>
            <w:rPrChange w:id="489" w:author="Microsoft Office User" w:date="2016-10-22T13:49:00Z">
              <w:rPr>
                <w:lang w:val="fr-CA"/>
              </w:rPr>
            </w:rPrChange>
          </w:rPr>
          <w:t>dans</w:t>
        </w:r>
      </w:ins>
      <w:ins w:id="490" w:author="Microsoft Office User" w:date="2016-10-22T13:32:00Z">
        <w:r w:rsidRPr="005B7BF5">
          <w:rPr>
            <w:lang w:val="fr-CA"/>
            <w:rPrChange w:id="491" w:author="Microsoft Office User" w:date="2016-10-22T13:49:00Z">
              <w:rPr>
                <w:lang w:val="fr-CA"/>
              </w:rPr>
            </w:rPrChange>
          </w:rPr>
          <w:t xml:space="preserve"> </w:t>
        </w:r>
      </w:ins>
      <w:ins w:id="492" w:author="Microsoft Office User" w:date="2016-10-22T13:33:00Z">
        <w:r w:rsidRPr="005B7BF5">
          <w:rPr>
            <w:lang w:val="fr-CA"/>
            <w:rPrChange w:id="493" w:author="Microsoft Office User" w:date="2016-10-22T13:49:00Z">
              <w:rPr>
                <w:lang w:val="fr-CA"/>
              </w:rPr>
            </w:rPrChange>
          </w:rPr>
          <w:t xml:space="preserve">la recherche de l’opérateur. Ceci </w:t>
        </w:r>
        <w:r w:rsidR="002C2D7E" w:rsidRPr="005B7BF5">
          <w:rPr>
            <w:lang w:val="fr-CA"/>
            <w:rPrChange w:id="494" w:author="Microsoft Office User" w:date="2016-10-22T13:49:00Z">
              <w:rPr>
                <w:lang w:val="fr-CA"/>
              </w:rPr>
            </w:rPrChange>
          </w:rPr>
          <w:t xml:space="preserve">peut </w:t>
        </w:r>
      </w:ins>
      <w:ins w:id="495" w:author="Microsoft Office User" w:date="2016-10-22T13:34:00Z">
        <w:r w:rsidR="002C2D7E" w:rsidRPr="005B7BF5">
          <w:rPr>
            <w:lang w:val="fr-CA"/>
            <w:rPrChange w:id="496" w:author="Microsoft Office User" w:date="2016-10-22T13:49:00Z">
              <w:rPr>
                <w:lang w:val="fr-CA"/>
              </w:rPr>
            </w:rPrChange>
          </w:rPr>
          <w:t>être une source d’erreur dans l’analyse.</w:t>
        </w:r>
      </w:ins>
      <w:ins w:id="497" w:author="Microsoft Office User" w:date="2016-10-22T13:33:00Z">
        <w:r w:rsidR="002C2D7E" w:rsidRPr="005B7BF5">
          <w:rPr>
            <w:lang w:val="fr-CA"/>
            <w:rPrChange w:id="498" w:author="Microsoft Office User" w:date="2016-10-22T13:49:00Z">
              <w:rPr>
                <w:lang w:val="fr-CA"/>
              </w:rPr>
            </w:rPrChange>
          </w:rPr>
          <w:t xml:space="preserve"> </w:t>
        </w:r>
      </w:ins>
    </w:p>
    <w:p w14:paraId="3B77D82E" w14:textId="076C6CDE" w:rsidR="002C2D7E" w:rsidRPr="005B7BF5" w:rsidRDefault="002C2D7E" w:rsidP="005B7BF5">
      <w:pPr>
        <w:pStyle w:val="ListParagraph"/>
        <w:numPr>
          <w:ilvl w:val="0"/>
          <w:numId w:val="19"/>
        </w:numPr>
        <w:rPr>
          <w:lang w:val="fr-CA"/>
          <w:rPrChange w:id="499" w:author="Microsoft Office User" w:date="2016-10-22T13:49:00Z">
            <w:rPr>
              <w:lang w:val="fr-CA"/>
            </w:rPr>
          </w:rPrChange>
        </w:rPr>
      </w:pPr>
      <w:ins w:id="500" w:author="Microsoft Office User" w:date="2016-10-22T13:34:00Z">
        <w:r w:rsidRPr="005B7BF5">
          <w:rPr>
            <w:lang w:val="fr-CA"/>
            <w:rPrChange w:id="501" w:author="Microsoft Office User" w:date="2016-10-22T13:49:00Z">
              <w:rPr>
                <w:lang w:val="fr-CA"/>
              </w:rPr>
            </w:rPrChange>
          </w:rPr>
          <w:t>Le type d’avion devrait aussi rentrer dans l’</w:t>
        </w:r>
      </w:ins>
      <w:ins w:id="502" w:author="Microsoft Office User" w:date="2016-10-22T13:35:00Z">
        <w:r w:rsidRPr="005B7BF5">
          <w:rPr>
            <w:lang w:val="fr-CA"/>
            <w:rPrChange w:id="503" w:author="Microsoft Office User" w:date="2016-10-22T13:49:00Z">
              <w:rPr>
                <w:lang w:val="fr-CA"/>
              </w:rPr>
            </w:rPrChange>
          </w:rPr>
          <w:t>équation</w:t>
        </w:r>
      </w:ins>
      <w:ins w:id="504" w:author="Microsoft Office User" w:date="2016-10-22T13:34:00Z">
        <w:r w:rsidRPr="005B7BF5">
          <w:rPr>
            <w:lang w:val="fr-CA"/>
            <w:rPrChange w:id="505" w:author="Microsoft Office User" w:date="2016-10-22T13:49:00Z">
              <w:rPr>
                <w:lang w:val="fr-CA"/>
              </w:rPr>
            </w:rPrChange>
          </w:rPr>
          <w:t xml:space="preserve"> car </w:t>
        </w:r>
      </w:ins>
      <w:ins w:id="506" w:author="Microsoft Office User" w:date="2016-10-22T13:35:00Z">
        <w:r w:rsidRPr="005B7BF5">
          <w:rPr>
            <w:lang w:val="fr-CA"/>
            <w:rPrChange w:id="507" w:author="Microsoft Office User" w:date="2016-10-22T13:49:00Z">
              <w:rPr>
                <w:lang w:val="fr-CA"/>
              </w:rPr>
            </w:rPrChange>
          </w:rPr>
          <w:t xml:space="preserve">plus un opérateur a de gros avions plus il a de chances d’avoir des bilans lourds </w:t>
        </w:r>
      </w:ins>
      <w:ins w:id="508" w:author="Microsoft Office User" w:date="2016-10-22T13:36:00Z">
        <w:r w:rsidRPr="005B7BF5">
          <w:rPr>
            <w:lang w:val="fr-CA"/>
            <w:rPrChange w:id="509" w:author="Microsoft Office User" w:date="2016-10-22T13:49:00Z">
              <w:rPr>
                <w:lang w:val="fr-CA"/>
              </w:rPr>
            </w:rPrChange>
          </w:rPr>
          <w:t>quant</w:t>
        </w:r>
      </w:ins>
      <w:ins w:id="510" w:author="Microsoft Office User" w:date="2016-10-22T13:35:00Z">
        <w:r w:rsidRPr="005B7BF5">
          <w:rPr>
            <w:lang w:val="fr-CA"/>
            <w:rPrChange w:id="511" w:author="Microsoft Office User" w:date="2016-10-22T13:49:00Z">
              <w:rPr>
                <w:lang w:val="fr-CA"/>
              </w:rPr>
            </w:rPrChange>
          </w:rPr>
          <w:t xml:space="preserve"> au </w:t>
        </w:r>
      </w:ins>
      <w:ins w:id="512" w:author="Microsoft Office User" w:date="2016-10-22T13:36:00Z">
        <w:r w:rsidRPr="005B7BF5">
          <w:rPr>
            <w:lang w:val="fr-CA"/>
            <w:rPrChange w:id="513" w:author="Microsoft Office User" w:date="2016-10-22T13:49:00Z">
              <w:rPr>
                <w:lang w:val="fr-CA"/>
              </w:rPr>
            </w:rPrChange>
          </w:rPr>
          <w:t>nombre de victimes.</w:t>
        </w:r>
      </w:ins>
      <w:bookmarkStart w:id="514" w:name="_GoBack"/>
      <w:bookmarkEnd w:id="514"/>
    </w:p>
    <w:sectPr w:rsidR="002C2D7E" w:rsidRPr="005B7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3" w:author="Microsoft Office User" w:date="2016-10-22T12:25:00Z" w:initials="Office">
    <w:p w14:paraId="76BEC666" w14:textId="769D7FF6" w:rsidR="00F01251" w:rsidRDefault="00F01251">
      <w:pPr>
        <w:pStyle w:val="CommentText"/>
      </w:pPr>
      <w:r>
        <w:rPr>
          <w:rStyle w:val="CommentReference"/>
        </w:rPr>
        <w:annotationRef/>
      </w:r>
      <w:r>
        <w:t xml:space="preserve">Est </w:t>
      </w:r>
      <w:proofErr w:type="spellStart"/>
      <w:r>
        <w:t>ce</w:t>
      </w:r>
      <w:proofErr w:type="spellEnd"/>
      <w:r>
        <w:t xml:space="preserve"> que c </w:t>
      </w:r>
      <w:proofErr w:type="spellStart"/>
      <w:r>
        <w:t>est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autre</w:t>
      </w:r>
      <w:proofErr w:type="spellEnd"/>
      <w:r>
        <w:t xml:space="preserve"> </w:t>
      </w:r>
      <w:proofErr w:type="gramStart"/>
      <w:r>
        <w:t>question ?</w:t>
      </w:r>
      <w:proofErr w:type="gramEnd"/>
      <w:r>
        <w:t xml:space="preserve"> Si </w:t>
      </w:r>
      <w:proofErr w:type="spellStart"/>
      <w:r>
        <w:t>oui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qu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proofErr w:type="gramStart"/>
      <w:r>
        <w:t>soit</w:t>
      </w:r>
      <w:proofErr w:type="spellEnd"/>
      <w:r>
        <w:t xml:space="preserve">  </w:t>
      </w:r>
      <w:proofErr w:type="spellStart"/>
      <w:r>
        <w:t>exprimée</w:t>
      </w:r>
      <w:proofErr w:type="spellEnd"/>
      <w:proofErr w:type="gramEnd"/>
      <w:r>
        <w:t xml:space="preserve"> </w:t>
      </w:r>
      <w:proofErr w:type="spellStart"/>
      <w:r>
        <w:t>correctement</w:t>
      </w:r>
      <w:proofErr w:type="spellEnd"/>
      <w:r>
        <w:t>.</w:t>
      </w:r>
    </w:p>
  </w:comment>
  <w:comment w:id="69" w:author="Microsoft Office User" w:date="2016-10-22T11:46:00Z" w:initials="Office">
    <w:p w14:paraId="05672E0F" w14:textId="53D810A0" w:rsidR="004801A3" w:rsidRDefault="004801A3">
      <w:pPr>
        <w:pStyle w:val="CommentText"/>
      </w:pPr>
      <w:r>
        <w:rPr>
          <w:rStyle w:val="CommentReference"/>
        </w:rPr>
        <w:annotationRef/>
      </w:r>
      <w:proofErr w:type="spellStart"/>
      <w:r>
        <w:t>Cette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conciliée</w:t>
      </w:r>
      <w:proofErr w:type="spellEnd"/>
      <w:r>
        <w:t xml:space="preserve"> avec les </w:t>
      </w:r>
      <w:proofErr w:type="spellStart"/>
      <w:r>
        <w:t>autres</w:t>
      </w:r>
      <w:proofErr w:type="spellEnd"/>
      <w:r>
        <w:t xml:space="preserve"> pour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plus structure.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BEC666" w15:done="0"/>
  <w15:commentEx w15:paraId="05672E0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75BD"/>
    <w:multiLevelType w:val="hybridMultilevel"/>
    <w:tmpl w:val="2D66F6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C652B"/>
    <w:multiLevelType w:val="hybridMultilevel"/>
    <w:tmpl w:val="204080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0B4ED2"/>
    <w:multiLevelType w:val="hybridMultilevel"/>
    <w:tmpl w:val="33780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22590"/>
    <w:multiLevelType w:val="hybridMultilevel"/>
    <w:tmpl w:val="DDD86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23134"/>
    <w:multiLevelType w:val="hybridMultilevel"/>
    <w:tmpl w:val="8D80C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321D8"/>
    <w:multiLevelType w:val="hybridMultilevel"/>
    <w:tmpl w:val="2968F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E400AA"/>
    <w:multiLevelType w:val="hybridMultilevel"/>
    <w:tmpl w:val="754412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B2498"/>
    <w:multiLevelType w:val="hybridMultilevel"/>
    <w:tmpl w:val="34D2CA5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BA3176"/>
    <w:multiLevelType w:val="hybridMultilevel"/>
    <w:tmpl w:val="337471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8F16F4"/>
    <w:multiLevelType w:val="hybridMultilevel"/>
    <w:tmpl w:val="25A44F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2F72FA"/>
    <w:multiLevelType w:val="hybridMultilevel"/>
    <w:tmpl w:val="3F9E18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BE344A"/>
    <w:multiLevelType w:val="hybridMultilevel"/>
    <w:tmpl w:val="81D66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A67485"/>
    <w:multiLevelType w:val="hybridMultilevel"/>
    <w:tmpl w:val="A2F2C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D04D59"/>
    <w:multiLevelType w:val="hybridMultilevel"/>
    <w:tmpl w:val="26BE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311246"/>
    <w:multiLevelType w:val="hybridMultilevel"/>
    <w:tmpl w:val="87C05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C75240"/>
    <w:multiLevelType w:val="hybridMultilevel"/>
    <w:tmpl w:val="75084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3331DC"/>
    <w:multiLevelType w:val="hybridMultilevel"/>
    <w:tmpl w:val="0A0CDE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8C4B71"/>
    <w:multiLevelType w:val="hybridMultilevel"/>
    <w:tmpl w:val="0066B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842978"/>
    <w:multiLevelType w:val="hybridMultilevel"/>
    <w:tmpl w:val="39DC0B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11"/>
  </w:num>
  <w:num w:numId="8">
    <w:abstractNumId w:val="14"/>
  </w:num>
  <w:num w:numId="9">
    <w:abstractNumId w:val="2"/>
  </w:num>
  <w:num w:numId="10">
    <w:abstractNumId w:val="13"/>
  </w:num>
  <w:num w:numId="11">
    <w:abstractNumId w:val="15"/>
  </w:num>
  <w:num w:numId="12">
    <w:abstractNumId w:val="10"/>
  </w:num>
  <w:num w:numId="13">
    <w:abstractNumId w:val="12"/>
  </w:num>
  <w:num w:numId="14">
    <w:abstractNumId w:val="18"/>
  </w:num>
  <w:num w:numId="15">
    <w:abstractNumId w:val="7"/>
  </w:num>
  <w:num w:numId="16">
    <w:abstractNumId w:val="16"/>
  </w:num>
  <w:num w:numId="17">
    <w:abstractNumId w:val="3"/>
  </w:num>
  <w:num w:numId="18">
    <w:abstractNumId w:val="5"/>
  </w:num>
  <w:num w:numId="19">
    <w:abstractNumId w:val="1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Tatiana M.">
    <w15:presenceInfo w15:providerId="Windows Live" w15:userId="a4306b5b7c9da5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43"/>
    <w:rsid w:val="000045BD"/>
    <w:rsid w:val="000062CE"/>
    <w:rsid w:val="00033F69"/>
    <w:rsid w:val="00041594"/>
    <w:rsid w:val="00057BD8"/>
    <w:rsid w:val="00064EAC"/>
    <w:rsid w:val="00070E14"/>
    <w:rsid w:val="00096C7E"/>
    <w:rsid w:val="000C4220"/>
    <w:rsid w:val="000E6622"/>
    <w:rsid w:val="00143BBC"/>
    <w:rsid w:val="001761DA"/>
    <w:rsid w:val="0018034E"/>
    <w:rsid w:val="0019561B"/>
    <w:rsid w:val="001A0E9F"/>
    <w:rsid w:val="001D0D55"/>
    <w:rsid w:val="001E3FDE"/>
    <w:rsid w:val="001F3299"/>
    <w:rsid w:val="0020601C"/>
    <w:rsid w:val="002103DF"/>
    <w:rsid w:val="00213A2C"/>
    <w:rsid w:val="00224896"/>
    <w:rsid w:val="002601CE"/>
    <w:rsid w:val="00283CD7"/>
    <w:rsid w:val="00293515"/>
    <w:rsid w:val="00294D6A"/>
    <w:rsid w:val="002C2D7E"/>
    <w:rsid w:val="0030307F"/>
    <w:rsid w:val="00306BAA"/>
    <w:rsid w:val="003104F8"/>
    <w:rsid w:val="003160A0"/>
    <w:rsid w:val="003177B9"/>
    <w:rsid w:val="003231E5"/>
    <w:rsid w:val="00332513"/>
    <w:rsid w:val="00360F06"/>
    <w:rsid w:val="003724DD"/>
    <w:rsid w:val="00383404"/>
    <w:rsid w:val="003F182E"/>
    <w:rsid w:val="00406B8E"/>
    <w:rsid w:val="00407BB1"/>
    <w:rsid w:val="00450337"/>
    <w:rsid w:val="0046612B"/>
    <w:rsid w:val="0047345E"/>
    <w:rsid w:val="00477D52"/>
    <w:rsid w:val="004801A3"/>
    <w:rsid w:val="00495A09"/>
    <w:rsid w:val="004E3578"/>
    <w:rsid w:val="00500A3B"/>
    <w:rsid w:val="0050257B"/>
    <w:rsid w:val="005254A2"/>
    <w:rsid w:val="0053554B"/>
    <w:rsid w:val="00536B4A"/>
    <w:rsid w:val="00540B20"/>
    <w:rsid w:val="0054274D"/>
    <w:rsid w:val="005521C1"/>
    <w:rsid w:val="0055365D"/>
    <w:rsid w:val="00590B50"/>
    <w:rsid w:val="005B3755"/>
    <w:rsid w:val="005B7BF5"/>
    <w:rsid w:val="005C1000"/>
    <w:rsid w:val="005D4737"/>
    <w:rsid w:val="005F6DA0"/>
    <w:rsid w:val="006306D6"/>
    <w:rsid w:val="00632C79"/>
    <w:rsid w:val="00635282"/>
    <w:rsid w:val="00646BFC"/>
    <w:rsid w:val="0066520D"/>
    <w:rsid w:val="006D2239"/>
    <w:rsid w:val="006D7CA0"/>
    <w:rsid w:val="006E07DE"/>
    <w:rsid w:val="00706669"/>
    <w:rsid w:val="0072693B"/>
    <w:rsid w:val="00752A48"/>
    <w:rsid w:val="0077040C"/>
    <w:rsid w:val="007B5591"/>
    <w:rsid w:val="007C4775"/>
    <w:rsid w:val="007C55D3"/>
    <w:rsid w:val="007D7979"/>
    <w:rsid w:val="007E770E"/>
    <w:rsid w:val="007E7DEE"/>
    <w:rsid w:val="00803AAD"/>
    <w:rsid w:val="00830421"/>
    <w:rsid w:val="00832A34"/>
    <w:rsid w:val="00835E15"/>
    <w:rsid w:val="00845A90"/>
    <w:rsid w:val="00846453"/>
    <w:rsid w:val="00851F3D"/>
    <w:rsid w:val="008609D9"/>
    <w:rsid w:val="0086100A"/>
    <w:rsid w:val="00890BCE"/>
    <w:rsid w:val="008B3B43"/>
    <w:rsid w:val="008F4853"/>
    <w:rsid w:val="00930B48"/>
    <w:rsid w:val="00970C50"/>
    <w:rsid w:val="009A3A14"/>
    <w:rsid w:val="009B7265"/>
    <w:rsid w:val="009C49AE"/>
    <w:rsid w:val="009D04BF"/>
    <w:rsid w:val="009E6874"/>
    <w:rsid w:val="009F7C70"/>
    <w:rsid w:val="00A01B4E"/>
    <w:rsid w:val="00A050AD"/>
    <w:rsid w:val="00A200CC"/>
    <w:rsid w:val="00A24BAB"/>
    <w:rsid w:val="00A605F8"/>
    <w:rsid w:val="00A65239"/>
    <w:rsid w:val="00A7470D"/>
    <w:rsid w:val="00AA12AB"/>
    <w:rsid w:val="00AF0F61"/>
    <w:rsid w:val="00B33A23"/>
    <w:rsid w:val="00B34A87"/>
    <w:rsid w:val="00B41AF6"/>
    <w:rsid w:val="00B5511C"/>
    <w:rsid w:val="00B73CC4"/>
    <w:rsid w:val="00BE2CD8"/>
    <w:rsid w:val="00BF03B9"/>
    <w:rsid w:val="00C354CA"/>
    <w:rsid w:val="00C35AF7"/>
    <w:rsid w:val="00C471DA"/>
    <w:rsid w:val="00C54136"/>
    <w:rsid w:val="00C65179"/>
    <w:rsid w:val="00C66F9D"/>
    <w:rsid w:val="00C82BE4"/>
    <w:rsid w:val="00C86E7C"/>
    <w:rsid w:val="00C9246F"/>
    <w:rsid w:val="00C938EE"/>
    <w:rsid w:val="00CB3200"/>
    <w:rsid w:val="00CB51BF"/>
    <w:rsid w:val="00CF0AAB"/>
    <w:rsid w:val="00CF5DAC"/>
    <w:rsid w:val="00CF7AA4"/>
    <w:rsid w:val="00D07169"/>
    <w:rsid w:val="00D13231"/>
    <w:rsid w:val="00D44213"/>
    <w:rsid w:val="00D624E8"/>
    <w:rsid w:val="00D763D0"/>
    <w:rsid w:val="00DF7509"/>
    <w:rsid w:val="00E27DFA"/>
    <w:rsid w:val="00E457E3"/>
    <w:rsid w:val="00E56B1A"/>
    <w:rsid w:val="00E600F9"/>
    <w:rsid w:val="00E64801"/>
    <w:rsid w:val="00EA760B"/>
    <w:rsid w:val="00EE29E6"/>
    <w:rsid w:val="00F00518"/>
    <w:rsid w:val="00F01251"/>
    <w:rsid w:val="00F26248"/>
    <w:rsid w:val="00F36608"/>
    <w:rsid w:val="00F415FD"/>
    <w:rsid w:val="00F4470B"/>
    <w:rsid w:val="00F525B7"/>
    <w:rsid w:val="00F7407A"/>
    <w:rsid w:val="00F84D69"/>
    <w:rsid w:val="00F9787E"/>
    <w:rsid w:val="00F97E65"/>
    <w:rsid w:val="00FB603D"/>
    <w:rsid w:val="00FD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A4F7"/>
  <w15:chartTrackingRefBased/>
  <w15:docId w15:val="{102B6662-4AEC-4F09-A940-5AAE69AC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B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2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C79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500A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693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B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33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A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A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A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A2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51F3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E29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8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fontTable" Target="fontTable.xml"/><Relationship Id="rId26" Type="http://schemas.microsoft.com/office/2011/relationships/people" Target="people.xml"/><Relationship Id="rId27" Type="http://schemas.openxmlformats.org/officeDocument/2006/relationships/theme" Target="theme/theme1.xml"/><Relationship Id="rId10" Type="http://schemas.microsoft.com/office/2011/relationships/commentsExtended" Target="commentsExtended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aaa-acro.com/general-statistics/" TargetMode="External"/><Relationship Id="rId6" Type="http://schemas.openxmlformats.org/officeDocument/2006/relationships/hyperlink" Target="http://www.kaggle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1938</Words>
  <Characters>11049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Sambale</dc:creator>
  <cp:keywords/>
  <dc:description/>
  <cp:lastModifiedBy>Microsoft Office User</cp:lastModifiedBy>
  <cp:revision>2</cp:revision>
  <dcterms:created xsi:type="dcterms:W3CDTF">2016-10-22T18:00:00Z</dcterms:created>
  <dcterms:modified xsi:type="dcterms:W3CDTF">2016-10-22T18:00:00Z</dcterms:modified>
</cp:coreProperties>
</file>