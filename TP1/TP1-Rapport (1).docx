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5C6B7" w14:textId="1CF9ADFC" w:rsidR="00450337" w:rsidRDefault="00450337" w:rsidP="00500A3B">
      <w:pPr>
        <w:pStyle w:val="Heading1"/>
        <w:rPr>
          <w:lang w:val="fr-CA"/>
        </w:rPr>
      </w:pPr>
      <w:r>
        <w:rPr>
          <w:lang w:val="fr-CA"/>
        </w:rPr>
        <w:t>Description</w:t>
      </w:r>
    </w:p>
    <w:p w14:paraId="6683634C" w14:textId="77777777" w:rsidR="00450337" w:rsidRPr="009A11DF" w:rsidRDefault="00450337" w:rsidP="002C2D7E">
      <w:pPr>
        <w:rPr>
          <w:lang w:val="fr-CA"/>
        </w:rPr>
      </w:pPr>
    </w:p>
    <w:p w14:paraId="5DD7586D" w14:textId="4950D471" w:rsidR="0031401A" w:rsidRPr="00E812C3" w:rsidRDefault="0031401A" w:rsidP="009A11DF">
      <w:pPr>
        <w:jc w:val="both"/>
        <w:rPr>
          <w:color w:val="FF0000"/>
          <w:lang w:val="fr-CA"/>
          <w:rPrChange w:id="0" w:author="Laurent Dulyx" w:date="2016-10-26T09:54:00Z">
            <w:rPr>
              <w:lang w:val="fr-CA"/>
            </w:rPr>
          </w:rPrChange>
        </w:rPr>
      </w:pPr>
      <w:r>
        <w:rPr>
          <w:lang w:val="fr-CA"/>
        </w:rPr>
        <w:t>C</w:t>
      </w:r>
      <w:r w:rsidR="00A41623">
        <w:rPr>
          <w:lang w:val="fr-CA"/>
        </w:rPr>
        <w:t>e projet de nature académique a</w:t>
      </w:r>
      <w:r>
        <w:rPr>
          <w:lang w:val="fr-CA"/>
        </w:rPr>
        <w:t xml:space="preserve"> pour but de nous aider à </w:t>
      </w:r>
      <w:r w:rsidR="00A41623">
        <w:rPr>
          <w:lang w:val="fr-CA"/>
        </w:rPr>
        <w:t xml:space="preserve">développer </w:t>
      </w:r>
      <w:r w:rsidR="007F5851">
        <w:rPr>
          <w:lang w:val="fr-CA"/>
        </w:rPr>
        <w:t xml:space="preserve">nos compétences techniques dans l’utilisation du langage de programmation R. </w:t>
      </w:r>
      <w:r w:rsidR="0063395F">
        <w:rPr>
          <w:lang w:val="fr-CA"/>
        </w:rPr>
        <w:t xml:space="preserve">Le logiciel R studio est utilisé afin de </w:t>
      </w:r>
      <w:r w:rsidR="00313400">
        <w:rPr>
          <w:lang w:val="fr-CA"/>
        </w:rPr>
        <w:t xml:space="preserve">traiter, analyser et présenter des données </w:t>
      </w:r>
      <w:r w:rsidR="0063395F">
        <w:rPr>
          <w:lang w:val="fr-CA"/>
        </w:rPr>
        <w:t xml:space="preserve">dans le but </w:t>
      </w:r>
      <w:del w:id="1" w:author="Laurent Dulyx" w:date="2016-10-26T09:53:00Z">
        <w:r w:rsidR="0063395F" w:rsidDel="000A7A31">
          <w:rPr>
            <w:lang w:val="fr-CA"/>
          </w:rPr>
          <w:delText xml:space="preserve">de tirer </w:delText>
        </w:r>
      </w:del>
      <w:r w:rsidR="00313400">
        <w:rPr>
          <w:lang w:val="fr-CA"/>
        </w:rPr>
        <w:t>de déceler des tendances e</w:t>
      </w:r>
      <w:ins w:id="2" w:author="Laurent Dulyx" w:date="2016-10-26T09:54:00Z">
        <w:r w:rsidR="00527BD1">
          <w:rPr>
            <w:lang w:val="fr-CA"/>
          </w:rPr>
          <w:t>t d’éventuellement</w:t>
        </w:r>
      </w:ins>
      <w:del w:id="3" w:author="Laurent Dulyx" w:date="2016-10-26T09:54:00Z">
        <w:r w:rsidR="00313400" w:rsidDel="00527BD1">
          <w:rPr>
            <w:lang w:val="fr-CA"/>
          </w:rPr>
          <w:delText>t</w:delText>
        </w:r>
      </w:del>
      <w:r w:rsidR="00313400">
        <w:rPr>
          <w:lang w:val="fr-CA"/>
        </w:rPr>
        <w:t xml:space="preserve"> tirer des conclusions. Dans notre cas, un jeu de données comprenant des informations sur les écrasements d’avions qui ont eu lieu entre 1908 et  2009 est utilisé</w:t>
      </w:r>
      <w:r w:rsidR="0037516A">
        <w:rPr>
          <w:lang w:val="fr-CA"/>
        </w:rPr>
        <w:t xml:space="preserve">. </w:t>
      </w:r>
      <w:commentRangeStart w:id="4"/>
      <w:r w:rsidR="009A11DF" w:rsidRPr="00E812C3">
        <w:rPr>
          <w:color w:val="FF0000"/>
          <w:lang w:val="fr-CA"/>
          <w:rPrChange w:id="5" w:author="Laurent Dulyx" w:date="2016-10-26T09:54:00Z">
            <w:rPr>
              <w:lang w:val="fr-CA"/>
            </w:rPr>
          </w:rPrChange>
        </w:rPr>
        <w:t xml:space="preserve">Pour de meilleures statistiques sur ce sujet, les auteurs invitent les lecteurs de ce rapport à visiter le Bureau des Archives d’Accidents d’Avion </w:t>
      </w:r>
      <w:r w:rsidR="0048120F" w:rsidRPr="00E812C3">
        <w:rPr>
          <w:color w:val="FF0000"/>
          <w:rPrChange w:id="6" w:author="Laurent Dulyx" w:date="2016-10-26T09:54:00Z">
            <w:rPr/>
          </w:rPrChange>
        </w:rPr>
        <w:fldChar w:fldCharType="begin"/>
      </w:r>
      <w:r w:rsidR="0048120F" w:rsidRPr="00E812C3">
        <w:rPr>
          <w:color w:val="FF0000"/>
          <w:lang w:val="fr-CA"/>
          <w:rPrChange w:id="7" w:author="Laurent Dulyx" w:date="2016-10-26T09:54:00Z">
            <w:rPr/>
          </w:rPrChange>
        </w:rPr>
        <w:instrText xml:space="preserve"> HYPERLINK "http://www.baaa-acro.com/general-statistics/" </w:instrText>
      </w:r>
      <w:r w:rsidR="0048120F" w:rsidRPr="00E812C3">
        <w:rPr>
          <w:color w:val="FF0000"/>
          <w:rPrChange w:id="8" w:author="Laurent Dulyx" w:date="2016-10-26T09:54:00Z">
            <w:rPr>
              <w:lang w:val="fr-CA"/>
            </w:rPr>
          </w:rPrChange>
        </w:rPr>
        <w:fldChar w:fldCharType="separate"/>
      </w:r>
      <w:r w:rsidR="009A11DF" w:rsidRPr="00E812C3">
        <w:rPr>
          <w:color w:val="FF0000"/>
          <w:lang w:val="fr-CA"/>
          <w:rPrChange w:id="9" w:author="Laurent Dulyx" w:date="2016-10-26T09:54:00Z">
            <w:rPr>
              <w:lang w:val="fr-CA"/>
            </w:rPr>
          </w:rPrChange>
        </w:rPr>
        <w:t>http://www.baaa-acro.com/general-statistics/</w:t>
      </w:r>
      <w:r w:rsidR="0048120F" w:rsidRPr="00E812C3">
        <w:rPr>
          <w:color w:val="FF0000"/>
          <w:lang w:val="fr-CA"/>
          <w:rPrChange w:id="10" w:author="Laurent Dulyx" w:date="2016-10-26T09:54:00Z">
            <w:rPr>
              <w:lang w:val="fr-CA"/>
            </w:rPr>
          </w:rPrChange>
        </w:rPr>
        <w:fldChar w:fldCharType="end"/>
      </w:r>
      <w:r w:rsidR="009A11DF" w:rsidRPr="00E812C3">
        <w:rPr>
          <w:color w:val="FF0000"/>
          <w:lang w:val="fr-CA"/>
          <w:rPrChange w:id="11" w:author="Laurent Dulyx" w:date="2016-10-26T09:54:00Z">
            <w:rPr>
              <w:lang w:val="fr-CA"/>
            </w:rPr>
          </w:rPrChange>
        </w:rPr>
        <w:t xml:space="preserve"> .</w:t>
      </w:r>
      <w:commentRangeEnd w:id="4"/>
      <w:r w:rsidR="00E812C3">
        <w:rPr>
          <w:rStyle w:val="CommentReference"/>
        </w:rPr>
        <w:commentReference w:id="4"/>
      </w:r>
    </w:p>
    <w:p w14:paraId="77EAE000" w14:textId="453FA34C" w:rsidR="00970C50" w:rsidRDefault="002C2D7E" w:rsidP="00500A3B">
      <w:pPr>
        <w:pStyle w:val="Heading1"/>
        <w:rPr>
          <w:lang w:val="fr-CA"/>
        </w:rPr>
      </w:pPr>
      <w:r>
        <w:rPr>
          <w:lang w:val="fr-CA"/>
        </w:rPr>
        <w:t>Pourquoi avons-nous choisi ce jeu de données ?</w:t>
      </w:r>
    </w:p>
    <w:p w14:paraId="58A7D625" w14:textId="77777777" w:rsidR="00FB603D" w:rsidRDefault="00FB603D" w:rsidP="00FB603D">
      <w:pPr>
        <w:rPr>
          <w:lang w:val="fr-CA"/>
        </w:rPr>
      </w:pPr>
    </w:p>
    <w:p w14:paraId="22869D1A" w14:textId="657310EE" w:rsidR="00970C50" w:rsidRDefault="00406B8E" w:rsidP="00113AF4">
      <w:pPr>
        <w:jc w:val="both"/>
        <w:rPr>
          <w:lang w:val="fr-CA"/>
        </w:rPr>
      </w:pPr>
      <w:r>
        <w:rPr>
          <w:lang w:val="fr-CA"/>
        </w:rPr>
        <w:t xml:space="preserve">Nos critères principaux pour ce projet </w:t>
      </w:r>
      <w:r w:rsidR="009F7C70">
        <w:rPr>
          <w:lang w:val="fr-CA"/>
        </w:rPr>
        <w:t>étaient</w:t>
      </w:r>
      <w:r>
        <w:rPr>
          <w:lang w:val="fr-CA"/>
        </w:rPr>
        <w:t xml:space="preserve"> d’analyser un jeu</w:t>
      </w:r>
      <w:r w:rsidR="00635282">
        <w:rPr>
          <w:lang w:val="fr-CA"/>
        </w:rPr>
        <w:t xml:space="preserve"> de données</w:t>
      </w:r>
      <w:r w:rsidR="00360F06">
        <w:rPr>
          <w:lang w:val="fr-CA"/>
        </w:rPr>
        <w:t xml:space="preserve"> qui</w:t>
      </w:r>
      <w:r w:rsidR="00450337">
        <w:rPr>
          <w:lang w:val="fr-CA"/>
        </w:rPr>
        <w:t xml:space="preserve"> </w:t>
      </w:r>
      <w:r w:rsidR="00360F06">
        <w:rPr>
          <w:lang w:val="fr-CA"/>
        </w:rPr>
        <w:t>contenai</w:t>
      </w:r>
      <w:r>
        <w:rPr>
          <w:lang w:val="fr-CA"/>
        </w:rPr>
        <w:t xml:space="preserve">t </w:t>
      </w:r>
      <w:r w:rsidR="00AF0F61">
        <w:rPr>
          <w:lang w:val="fr-CA"/>
        </w:rPr>
        <w:t>pe</w:t>
      </w:r>
      <w:bookmarkStart w:id="12" w:name="_GoBack"/>
      <w:bookmarkEnd w:id="12"/>
      <w:r w:rsidR="00AF0F61">
        <w:rPr>
          <w:lang w:val="fr-CA"/>
        </w:rPr>
        <w:t>u de</w:t>
      </w:r>
      <w:r>
        <w:rPr>
          <w:lang w:val="fr-CA"/>
        </w:rPr>
        <w:t xml:space="preserve"> texte</w:t>
      </w:r>
      <w:r w:rsidR="00AF0F61">
        <w:rPr>
          <w:lang w:val="fr-CA"/>
        </w:rPr>
        <w:t xml:space="preserve">s, </w:t>
      </w:r>
      <w:r>
        <w:rPr>
          <w:lang w:val="fr-CA"/>
        </w:rPr>
        <w:t xml:space="preserve">qui ne traitait pas de données </w:t>
      </w:r>
      <w:r w:rsidR="009F7C70">
        <w:rPr>
          <w:lang w:val="fr-CA"/>
        </w:rPr>
        <w:t>économiques</w:t>
      </w:r>
      <w:r w:rsidR="00635282">
        <w:rPr>
          <w:lang w:val="fr-CA"/>
        </w:rPr>
        <w:t xml:space="preserve"> et qui traitait d’un sujet original. On entend par original, un sujet qui n’avait pas trop été analysé </w:t>
      </w:r>
      <w:r w:rsidR="00450337">
        <w:rPr>
          <w:lang w:val="fr-CA"/>
        </w:rPr>
        <w:t xml:space="preserve">dans le passé </w:t>
      </w:r>
      <w:r w:rsidR="00635282">
        <w:rPr>
          <w:lang w:val="fr-CA"/>
        </w:rPr>
        <w:t>et don</w:t>
      </w:r>
      <w:r w:rsidR="00450337">
        <w:rPr>
          <w:lang w:val="fr-CA"/>
        </w:rPr>
        <w:t>t</w:t>
      </w:r>
      <w:r w:rsidR="00635282">
        <w:rPr>
          <w:lang w:val="fr-CA"/>
        </w:rPr>
        <w:t xml:space="preserve"> </w:t>
      </w:r>
      <w:r w:rsidR="00806D63">
        <w:rPr>
          <w:lang w:val="fr-CA"/>
        </w:rPr>
        <w:t>peu de conclusions ont été tirées</w:t>
      </w:r>
      <w:r w:rsidR="00635282">
        <w:rPr>
          <w:lang w:val="fr-CA"/>
        </w:rPr>
        <w:t xml:space="preserve">. </w:t>
      </w:r>
      <w:r w:rsidR="005B3755">
        <w:rPr>
          <w:lang w:val="fr-CA"/>
        </w:rPr>
        <w:t>En faisant plusieurs recherches</w:t>
      </w:r>
      <w:r w:rsidR="0072693B">
        <w:rPr>
          <w:lang w:val="fr-CA"/>
        </w:rPr>
        <w:t xml:space="preserve">, nous sommes tombés sur le site web </w:t>
      </w:r>
      <w:r w:rsidR="0048120F">
        <w:fldChar w:fldCharType="begin"/>
      </w:r>
      <w:r w:rsidR="0048120F" w:rsidRPr="00B22299">
        <w:rPr>
          <w:lang w:val="fr-CA"/>
          <w:rPrChange w:id="13" w:author="Laurent Dulyx" w:date="2016-10-26T09:13:00Z">
            <w:rPr/>
          </w:rPrChange>
        </w:rPr>
        <w:instrText xml:space="preserve"> HYPERLINK "http://www.kaggle.com" </w:instrText>
      </w:r>
      <w:r w:rsidR="0048120F">
        <w:fldChar w:fldCharType="separate"/>
      </w:r>
      <w:r w:rsidR="0072693B" w:rsidRPr="000629F6">
        <w:rPr>
          <w:rStyle w:val="Hyperlink"/>
          <w:lang w:val="fr-CA"/>
        </w:rPr>
        <w:t>www.kaggle.com</w:t>
      </w:r>
      <w:r w:rsidR="0048120F">
        <w:rPr>
          <w:rStyle w:val="Hyperlink"/>
          <w:lang w:val="fr-CA"/>
        </w:rPr>
        <w:fldChar w:fldCharType="end"/>
      </w:r>
      <w:r w:rsidR="0072693B">
        <w:rPr>
          <w:lang w:val="fr-CA"/>
        </w:rPr>
        <w:t xml:space="preserve"> qui contenait plusieurs jeux de données intéressants sur des sujets </w:t>
      </w:r>
      <w:r w:rsidR="00883F9D">
        <w:rPr>
          <w:lang w:val="fr-CA"/>
        </w:rPr>
        <w:t>diverses</w:t>
      </w:r>
      <w:r w:rsidR="0072693B">
        <w:rPr>
          <w:lang w:val="fr-CA"/>
        </w:rPr>
        <w:t xml:space="preserve">. </w:t>
      </w:r>
      <w:r w:rsidR="006306D6">
        <w:rPr>
          <w:lang w:val="fr-CA"/>
        </w:rPr>
        <w:t xml:space="preserve">Le jeu de données sur les </w:t>
      </w:r>
      <w:del w:id="14" w:author="Laurent Dulyx" w:date="2016-10-26T09:57:00Z">
        <w:r w:rsidR="006306D6" w:rsidDel="00E812C3">
          <w:rPr>
            <w:lang w:val="fr-CA"/>
          </w:rPr>
          <w:delText xml:space="preserve">crashs </w:delText>
        </w:r>
      </w:del>
      <w:ins w:id="15" w:author="Laurent Dulyx" w:date="2016-10-26T09:57:00Z">
        <w:r w:rsidR="00E812C3">
          <w:rPr>
            <w:lang w:val="fr-CA"/>
          </w:rPr>
          <w:t xml:space="preserve">écrasements </w:t>
        </w:r>
      </w:ins>
      <w:r w:rsidR="006306D6">
        <w:rPr>
          <w:lang w:val="fr-CA"/>
        </w:rPr>
        <w:t>d’avions nous a paru</w:t>
      </w:r>
      <w:r w:rsidR="00E675E5">
        <w:rPr>
          <w:lang w:val="fr-CA"/>
        </w:rPr>
        <w:t xml:space="preserve"> intéressant puisqu’il </w:t>
      </w:r>
      <w:r w:rsidR="006306D6">
        <w:rPr>
          <w:lang w:val="fr-CA"/>
        </w:rPr>
        <w:t>répond</w:t>
      </w:r>
      <w:r w:rsidR="00D6539E">
        <w:rPr>
          <w:lang w:val="fr-CA"/>
        </w:rPr>
        <w:t>ait</w:t>
      </w:r>
      <w:r w:rsidR="006306D6">
        <w:rPr>
          <w:lang w:val="fr-CA"/>
        </w:rPr>
        <w:t xml:space="preserve"> à tous nos critères e</w:t>
      </w:r>
      <w:r w:rsidR="00D6539E">
        <w:rPr>
          <w:lang w:val="fr-CA"/>
        </w:rPr>
        <w:t>n plus d’</w:t>
      </w:r>
      <w:ins w:id="16" w:author="Laurent Dulyx" w:date="2016-10-26T09:57:00Z">
        <w:r w:rsidR="00E812C3">
          <w:rPr>
            <w:lang w:val="fr-CA"/>
          </w:rPr>
          <w:t>avoir beaucoup de détails sur ces écrasements</w:t>
        </w:r>
      </w:ins>
      <w:del w:id="17" w:author="Laurent Dulyx" w:date="2016-10-26T09:57:00Z">
        <w:r w:rsidR="00D6539E" w:rsidDel="00E812C3">
          <w:rPr>
            <w:lang w:val="fr-CA"/>
          </w:rPr>
          <w:delText>être riche en</w:delText>
        </w:r>
      </w:del>
      <w:del w:id="18" w:author="Laurent Dulyx" w:date="2016-10-26T09:56:00Z">
        <w:r w:rsidR="00D6539E" w:rsidDel="00E812C3">
          <w:rPr>
            <w:lang w:val="fr-CA"/>
          </w:rPr>
          <w:delText xml:space="preserve"> information</w:delText>
        </w:r>
      </w:del>
      <w:r w:rsidR="00D6539E">
        <w:rPr>
          <w:lang w:val="fr-CA"/>
        </w:rPr>
        <w:t xml:space="preserve">. </w:t>
      </w:r>
    </w:p>
    <w:p w14:paraId="0E326EFB" w14:textId="77777777" w:rsidR="00450337" w:rsidRDefault="0072693B" w:rsidP="005B3755">
      <w:pPr>
        <w:pStyle w:val="Heading1"/>
        <w:rPr>
          <w:lang w:val="fr-CA"/>
        </w:rPr>
      </w:pPr>
      <w:r>
        <w:rPr>
          <w:lang w:val="fr-CA"/>
        </w:rPr>
        <w:t>Description du jeu de données</w:t>
      </w:r>
    </w:p>
    <w:p w14:paraId="078AF932" w14:textId="3EB1B458" w:rsidR="005B3755" w:rsidRDefault="005B3755" w:rsidP="005B3755">
      <w:pPr>
        <w:pStyle w:val="Heading1"/>
        <w:rPr>
          <w:lang w:val="fr-CA"/>
        </w:rPr>
      </w:pPr>
    </w:p>
    <w:p w14:paraId="269BB317" w14:textId="0BAB7FD8" w:rsidR="00D44213" w:rsidRDefault="0018034E" w:rsidP="005B3755">
      <w:pPr>
        <w:rPr>
          <w:lang w:val="fr-CA"/>
        </w:rPr>
      </w:pPr>
      <w:r>
        <w:rPr>
          <w:lang w:val="fr-CA"/>
        </w:rPr>
        <w:t>Le jeu de données couvre</w:t>
      </w:r>
      <w:r w:rsidR="0019561B">
        <w:rPr>
          <w:lang w:val="fr-CA"/>
        </w:rPr>
        <w:t xml:space="preserve"> 5268</w:t>
      </w:r>
      <w:r>
        <w:rPr>
          <w:lang w:val="fr-CA"/>
        </w:rPr>
        <w:t xml:space="preserve"> crashs d’avions qui ont eu lieu entre 1908 et 2009. </w:t>
      </w:r>
      <w:r w:rsidR="00294D6A">
        <w:rPr>
          <w:lang w:val="fr-CA"/>
        </w:rPr>
        <w:t xml:space="preserve">Il </w:t>
      </w:r>
      <w:r w:rsidR="000E6622">
        <w:rPr>
          <w:lang w:val="fr-CA"/>
        </w:rPr>
        <w:t>inclut</w:t>
      </w:r>
      <w:r w:rsidR="00294D6A">
        <w:rPr>
          <w:lang w:val="fr-CA"/>
        </w:rPr>
        <w:t xml:space="preserve"> les informations suivantes</w:t>
      </w:r>
      <w:r w:rsidR="000E6622" w:rsidRPr="00E600F9">
        <w:rPr>
          <w:lang w:val="fr-CA"/>
        </w:rPr>
        <w:t xml:space="preserve"> affichées à travers 13 colonnes</w:t>
      </w:r>
      <w:r w:rsidR="000E6622">
        <w:rPr>
          <w:lang w:val="fr-CA"/>
        </w:rPr>
        <w:t>:</w:t>
      </w:r>
    </w:p>
    <w:tbl>
      <w:tblPr>
        <w:tblW w:w="7160" w:type="dxa"/>
        <w:jc w:val="center"/>
        <w:tblLook w:val="04A0" w:firstRow="1" w:lastRow="0" w:firstColumn="1" w:lastColumn="0" w:noHBand="0" w:noVBand="1"/>
      </w:tblPr>
      <w:tblGrid>
        <w:gridCol w:w="1960"/>
        <w:gridCol w:w="5200"/>
      </w:tblGrid>
      <w:tr w:rsidR="00407BB1" w:rsidRPr="00407BB1" w14:paraId="4E72296E" w14:textId="77777777" w:rsidTr="002C2D7E">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10DEF" w14:textId="77777777" w:rsidR="00407BB1" w:rsidRPr="00407BB1" w:rsidRDefault="00407BB1" w:rsidP="00407BB1">
            <w:pPr>
              <w:spacing w:after="0" w:line="240" w:lineRule="auto"/>
              <w:rPr>
                <w:rFonts w:ascii="Calibri" w:eastAsia="Times New Roman" w:hAnsi="Calibri" w:cs="Times New Roman"/>
                <w:b/>
                <w:bCs/>
                <w:color w:val="000000"/>
                <w:lang w:val="en-US"/>
              </w:rPr>
            </w:pPr>
            <w:r w:rsidRPr="00407BB1">
              <w:rPr>
                <w:rFonts w:ascii="Calibri" w:eastAsia="Times New Roman" w:hAnsi="Calibri" w:cs="Times New Roman"/>
                <w:b/>
                <w:bCs/>
                <w:color w:val="000000"/>
                <w:lang w:val="en-US"/>
              </w:rPr>
              <w:t xml:space="preserve">Variable </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14:paraId="6B203A86" w14:textId="77777777" w:rsidR="00407BB1" w:rsidRPr="00407BB1" w:rsidRDefault="00407BB1" w:rsidP="00407BB1">
            <w:pPr>
              <w:spacing w:after="0" w:line="240" w:lineRule="auto"/>
              <w:rPr>
                <w:rFonts w:ascii="Calibri" w:eastAsia="Times New Roman" w:hAnsi="Calibri" w:cs="Times New Roman"/>
                <w:b/>
                <w:bCs/>
                <w:color w:val="000000"/>
                <w:lang w:val="en-US"/>
              </w:rPr>
            </w:pPr>
            <w:r w:rsidRPr="00407BB1">
              <w:rPr>
                <w:rFonts w:ascii="Calibri" w:eastAsia="Times New Roman" w:hAnsi="Calibri" w:cs="Times New Roman"/>
                <w:b/>
                <w:bCs/>
                <w:color w:val="000000"/>
                <w:lang w:val="en-US"/>
              </w:rPr>
              <w:t xml:space="preserve"> Description</w:t>
            </w:r>
          </w:p>
        </w:tc>
      </w:tr>
      <w:tr w:rsidR="00407BB1" w:rsidRPr="00407BB1" w14:paraId="0F779ECD"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CAC3974"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Date </w:t>
            </w:r>
          </w:p>
        </w:tc>
        <w:tc>
          <w:tcPr>
            <w:tcW w:w="5200" w:type="dxa"/>
            <w:tcBorders>
              <w:top w:val="nil"/>
              <w:left w:val="nil"/>
              <w:bottom w:val="single" w:sz="4" w:space="0" w:color="auto"/>
              <w:right w:val="single" w:sz="4" w:space="0" w:color="auto"/>
            </w:tcBorders>
            <w:shd w:val="clear" w:color="auto" w:fill="auto"/>
            <w:noWrap/>
            <w:vAlign w:val="bottom"/>
            <w:hideMark/>
          </w:tcPr>
          <w:p w14:paraId="4624DE79"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Date du crash</w:t>
            </w:r>
          </w:p>
        </w:tc>
      </w:tr>
      <w:tr w:rsidR="00407BB1" w:rsidRPr="00407BB1" w14:paraId="01223C8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13E5F3"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Time </w:t>
            </w:r>
          </w:p>
        </w:tc>
        <w:tc>
          <w:tcPr>
            <w:tcW w:w="5200" w:type="dxa"/>
            <w:tcBorders>
              <w:top w:val="nil"/>
              <w:left w:val="nil"/>
              <w:bottom w:val="single" w:sz="4" w:space="0" w:color="auto"/>
              <w:right w:val="single" w:sz="4" w:space="0" w:color="auto"/>
            </w:tcBorders>
            <w:shd w:val="clear" w:color="auto" w:fill="auto"/>
            <w:noWrap/>
            <w:vAlign w:val="bottom"/>
            <w:hideMark/>
          </w:tcPr>
          <w:p w14:paraId="4569A66B"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Heure</w:t>
            </w:r>
            <w:proofErr w:type="spellEnd"/>
            <w:r w:rsidRPr="00407BB1">
              <w:rPr>
                <w:rFonts w:ascii="Calibri" w:eastAsia="Times New Roman" w:hAnsi="Calibri" w:cs="Times New Roman"/>
                <w:color w:val="000000"/>
                <w:lang w:val="en-US"/>
              </w:rPr>
              <w:t xml:space="preserve"> du crash</w:t>
            </w:r>
          </w:p>
        </w:tc>
      </w:tr>
      <w:tr w:rsidR="00407BB1" w:rsidRPr="00407BB1" w14:paraId="4901EAB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979B35C"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Location </w:t>
            </w:r>
          </w:p>
        </w:tc>
        <w:tc>
          <w:tcPr>
            <w:tcW w:w="5200" w:type="dxa"/>
            <w:tcBorders>
              <w:top w:val="nil"/>
              <w:left w:val="nil"/>
              <w:bottom w:val="single" w:sz="4" w:space="0" w:color="auto"/>
              <w:right w:val="single" w:sz="4" w:space="0" w:color="auto"/>
            </w:tcBorders>
            <w:shd w:val="clear" w:color="auto" w:fill="auto"/>
            <w:noWrap/>
            <w:vAlign w:val="bottom"/>
            <w:hideMark/>
          </w:tcPr>
          <w:p w14:paraId="6CE2847F"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Endroit</w:t>
            </w:r>
            <w:proofErr w:type="spellEnd"/>
            <w:r w:rsidRPr="00407BB1">
              <w:rPr>
                <w:rFonts w:ascii="Calibri" w:eastAsia="Times New Roman" w:hAnsi="Calibri" w:cs="Times New Roman"/>
                <w:color w:val="000000"/>
                <w:lang w:val="en-US"/>
              </w:rPr>
              <w:t xml:space="preserve"> du crash</w:t>
            </w:r>
          </w:p>
        </w:tc>
      </w:tr>
      <w:tr w:rsidR="00407BB1" w:rsidRPr="00407BB1" w14:paraId="4E7F8E7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99575C5"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Operator</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25D3EEDE"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Opérateur</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l'avion</w:t>
            </w:r>
            <w:proofErr w:type="spellEnd"/>
          </w:p>
        </w:tc>
      </w:tr>
      <w:tr w:rsidR="00407BB1" w:rsidRPr="00407BB1" w14:paraId="41DAB9D2"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E8A5B6E"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Flight</w:t>
            </w:r>
            <w:proofErr w:type="gramStart"/>
            <w:r w:rsidRPr="00407BB1">
              <w:rPr>
                <w:rFonts w:ascii="Calibri" w:eastAsia="Times New Roman" w:hAnsi="Calibri" w:cs="Times New Roman"/>
                <w:color w:val="000000"/>
                <w:lang w:val="fr-CA"/>
              </w:rPr>
              <w:t>..</w:t>
            </w:r>
            <w:proofErr w:type="gramEnd"/>
            <w:r w:rsidRPr="00407BB1">
              <w:rPr>
                <w:rFonts w:ascii="Calibri" w:eastAsia="Times New Roman" w:hAnsi="Calibri" w:cs="Times New Roman"/>
                <w:color w:val="000000"/>
                <w:lang w:val="fr-CA"/>
              </w:rPr>
              <w:t xml:space="preserve"> </w:t>
            </w:r>
          </w:p>
        </w:tc>
        <w:tc>
          <w:tcPr>
            <w:tcW w:w="5200" w:type="dxa"/>
            <w:tcBorders>
              <w:top w:val="nil"/>
              <w:left w:val="nil"/>
              <w:bottom w:val="single" w:sz="4" w:space="0" w:color="auto"/>
              <w:right w:val="single" w:sz="4" w:space="0" w:color="auto"/>
            </w:tcBorders>
            <w:shd w:val="clear" w:color="auto" w:fill="auto"/>
            <w:noWrap/>
            <w:vAlign w:val="bottom"/>
            <w:hideMark/>
          </w:tcPr>
          <w:p w14:paraId="6CE254C3"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Numéro</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vol</w:t>
            </w:r>
            <w:proofErr w:type="spellEnd"/>
            <w:r w:rsidRPr="00407BB1">
              <w:rPr>
                <w:rFonts w:ascii="Calibri" w:eastAsia="Times New Roman" w:hAnsi="Calibri" w:cs="Times New Roman"/>
                <w:color w:val="000000"/>
                <w:lang w:val="en-US"/>
              </w:rPr>
              <w:t xml:space="preserve">  </w:t>
            </w:r>
          </w:p>
        </w:tc>
      </w:tr>
      <w:tr w:rsidR="00407BB1" w:rsidRPr="00407BB1" w14:paraId="49630C3F"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F17863A"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Route </w:t>
            </w:r>
          </w:p>
        </w:tc>
        <w:tc>
          <w:tcPr>
            <w:tcW w:w="5200" w:type="dxa"/>
            <w:tcBorders>
              <w:top w:val="nil"/>
              <w:left w:val="nil"/>
              <w:bottom w:val="single" w:sz="4" w:space="0" w:color="auto"/>
              <w:right w:val="single" w:sz="4" w:space="0" w:color="auto"/>
            </w:tcBorders>
            <w:shd w:val="clear" w:color="auto" w:fill="auto"/>
            <w:noWrap/>
            <w:vAlign w:val="bottom"/>
            <w:hideMark/>
          </w:tcPr>
          <w:p w14:paraId="44855036"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Itinéraire</w:t>
            </w:r>
            <w:proofErr w:type="spellEnd"/>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prévu</w:t>
            </w:r>
            <w:proofErr w:type="spellEnd"/>
          </w:p>
        </w:tc>
      </w:tr>
      <w:tr w:rsidR="00407BB1" w:rsidRPr="00407BB1" w14:paraId="289BC829"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7D9A48D"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Type </w:t>
            </w:r>
          </w:p>
        </w:tc>
        <w:tc>
          <w:tcPr>
            <w:tcW w:w="5200" w:type="dxa"/>
            <w:tcBorders>
              <w:top w:val="nil"/>
              <w:left w:val="nil"/>
              <w:bottom w:val="single" w:sz="4" w:space="0" w:color="auto"/>
              <w:right w:val="single" w:sz="4" w:space="0" w:color="auto"/>
            </w:tcBorders>
            <w:shd w:val="clear" w:color="auto" w:fill="auto"/>
            <w:noWrap/>
            <w:vAlign w:val="bottom"/>
            <w:hideMark/>
          </w:tcPr>
          <w:p w14:paraId="738AA2FD"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Modèle</w:t>
            </w:r>
            <w:proofErr w:type="spellEnd"/>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d’avion</w:t>
            </w:r>
            <w:proofErr w:type="spellEnd"/>
          </w:p>
        </w:tc>
      </w:tr>
      <w:tr w:rsidR="00407BB1" w:rsidRPr="00207EC9" w14:paraId="72B50D0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5A974C"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Registration </w:t>
            </w:r>
          </w:p>
        </w:tc>
        <w:tc>
          <w:tcPr>
            <w:tcW w:w="5200" w:type="dxa"/>
            <w:tcBorders>
              <w:top w:val="nil"/>
              <w:left w:val="nil"/>
              <w:bottom w:val="single" w:sz="4" w:space="0" w:color="auto"/>
              <w:right w:val="single" w:sz="4" w:space="0" w:color="auto"/>
            </w:tcBorders>
            <w:shd w:val="clear" w:color="auto" w:fill="auto"/>
            <w:noWrap/>
            <w:vAlign w:val="bottom"/>
            <w:hideMark/>
          </w:tcPr>
          <w:p w14:paraId="5D6B269C" w14:textId="77777777" w:rsidR="00407BB1" w:rsidRPr="002C2D7E" w:rsidRDefault="00407BB1" w:rsidP="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 xml:space="preserve">Numéro de registration de l’avion </w:t>
            </w:r>
          </w:p>
        </w:tc>
      </w:tr>
      <w:tr w:rsidR="00407BB1" w:rsidRPr="00407BB1" w14:paraId="703E4A10"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6C0D381"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Cn.In</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4E7EC452"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en-US"/>
              </w:rPr>
              <w:t>Aucune</w:t>
            </w:r>
            <w:proofErr w:type="spellEnd"/>
            <w:r w:rsidRPr="00407BB1">
              <w:rPr>
                <w:rFonts w:ascii="Calibri" w:eastAsia="Times New Roman" w:hAnsi="Calibri" w:cs="Times New Roman"/>
                <w:color w:val="000000"/>
                <w:lang w:val="en-US"/>
              </w:rPr>
              <w:t xml:space="preserve"> description </w:t>
            </w:r>
            <w:proofErr w:type="spellStart"/>
            <w:r w:rsidRPr="00407BB1">
              <w:rPr>
                <w:rFonts w:ascii="Calibri" w:eastAsia="Times New Roman" w:hAnsi="Calibri" w:cs="Times New Roman"/>
                <w:color w:val="000000"/>
                <w:lang w:val="en-US"/>
              </w:rPr>
              <w:t>fournie</w:t>
            </w:r>
            <w:proofErr w:type="spellEnd"/>
          </w:p>
        </w:tc>
      </w:tr>
      <w:tr w:rsidR="00407BB1" w:rsidRPr="00207EC9" w14:paraId="2C9BE4EB"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AC4492"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Aboard</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0BCF5927" w14:textId="77777777" w:rsidR="00407BB1" w:rsidRPr="002C2D7E" w:rsidRDefault="00407BB1" w:rsidP="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Nombre de passagers à bord</w:t>
            </w:r>
          </w:p>
        </w:tc>
      </w:tr>
      <w:tr w:rsidR="00407BB1" w:rsidRPr="00407BB1" w14:paraId="1CB66288"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3A9C43D"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Fatalities</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52DA5331"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Nombre</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morts</w:t>
            </w:r>
            <w:proofErr w:type="spellEnd"/>
          </w:p>
        </w:tc>
      </w:tr>
      <w:tr w:rsidR="00407BB1" w:rsidRPr="00407BB1" w14:paraId="4D82719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BEECC2E"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Ground </w:t>
            </w:r>
          </w:p>
        </w:tc>
        <w:tc>
          <w:tcPr>
            <w:tcW w:w="5200" w:type="dxa"/>
            <w:tcBorders>
              <w:top w:val="nil"/>
              <w:left w:val="nil"/>
              <w:bottom w:val="single" w:sz="4" w:space="0" w:color="auto"/>
              <w:right w:val="single" w:sz="4" w:space="0" w:color="auto"/>
            </w:tcBorders>
            <w:shd w:val="clear" w:color="auto" w:fill="auto"/>
            <w:noWrap/>
            <w:vAlign w:val="bottom"/>
            <w:hideMark/>
          </w:tcPr>
          <w:p w14:paraId="331BD335" w14:textId="3E45C95E" w:rsidR="00407BB1" w:rsidRPr="00407BB1" w:rsidRDefault="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 </w:t>
            </w:r>
            <w:ins w:id="19" w:author="Laurent Dulyx" w:date="2016-10-26T09:58:00Z">
              <w:r w:rsidR="00C05121">
                <w:rPr>
                  <w:rFonts w:ascii="Calibri" w:eastAsia="Times New Roman" w:hAnsi="Calibri" w:cs="Times New Roman"/>
                  <w:color w:val="000000"/>
                  <w:lang w:val="en-US"/>
                </w:rPr>
                <w:t>NA</w:t>
              </w:r>
            </w:ins>
          </w:p>
        </w:tc>
      </w:tr>
      <w:tr w:rsidR="00407BB1" w:rsidRPr="00207EC9" w14:paraId="558E04A6"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4BB54C" w14:textId="77777777" w:rsidR="00407BB1" w:rsidRPr="00407BB1" w:rsidRDefault="00407BB1" w:rsidP="00407BB1">
            <w:pPr>
              <w:spacing w:after="0" w:line="240" w:lineRule="auto"/>
              <w:rPr>
                <w:rFonts w:ascii="Calibri" w:eastAsia="Times New Roman" w:hAnsi="Calibri" w:cs="Times New Roman"/>
                <w:color w:val="000000"/>
                <w:lang w:val="en-US"/>
              </w:rPr>
            </w:pPr>
            <w:proofErr w:type="spellStart"/>
            <w:r w:rsidRPr="00407BB1">
              <w:rPr>
                <w:rFonts w:ascii="Calibri" w:eastAsia="Times New Roman" w:hAnsi="Calibri" w:cs="Times New Roman"/>
                <w:color w:val="000000"/>
                <w:lang w:val="fr-CA"/>
              </w:rPr>
              <w:t>Summary</w:t>
            </w:r>
            <w:proofErr w:type="spellEnd"/>
            <w:r w:rsidRPr="00407BB1">
              <w:rPr>
                <w:rFonts w:ascii="Calibri" w:eastAsia="Times New Roman" w:hAnsi="Calibri" w:cs="Times New Roman"/>
                <w:color w:val="000000"/>
                <w:lang w:val="fr-CA"/>
              </w:rPr>
              <w:t> </w:t>
            </w:r>
          </w:p>
        </w:tc>
        <w:tc>
          <w:tcPr>
            <w:tcW w:w="5200" w:type="dxa"/>
            <w:tcBorders>
              <w:top w:val="nil"/>
              <w:left w:val="nil"/>
              <w:bottom w:val="single" w:sz="4" w:space="0" w:color="auto"/>
              <w:right w:val="single" w:sz="4" w:space="0" w:color="auto"/>
            </w:tcBorders>
            <w:shd w:val="clear" w:color="auto" w:fill="auto"/>
            <w:noWrap/>
            <w:vAlign w:val="bottom"/>
            <w:hideMark/>
          </w:tcPr>
          <w:p w14:paraId="1376F47C" w14:textId="6B65D35B" w:rsidR="00407BB1" w:rsidRPr="002C2D7E" w:rsidRDefault="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 xml:space="preserve">Détails du crash. Les données sous forme de </w:t>
            </w:r>
            <w:del w:id="20" w:author="Laurent Dulyx" w:date="2016-10-26T09:58:00Z">
              <w:r w:rsidRPr="002C2D7E" w:rsidDel="00C05121">
                <w:rPr>
                  <w:rFonts w:ascii="Calibri" w:eastAsia="Times New Roman" w:hAnsi="Calibri" w:cs="Times New Roman"/>
                  <w:color w:val="000000"/>
                  <w:lang w:val="fr-CA"/>
                </w:rPr>
                <w:delText>textuelle</w:delText>
              </w:r>
            </w:del>
            <w:ins w:id="21" w:author="Laurent Dulyx" w:date="2016-10-26T09:58:00Z">
              <w:r w:rsidR="00C05121">
                <w:rPr>
                  <w:rFonts w:ascii="Calibri" w:eastAsia="Times New Roman" w:hAnsi="Calibri" w:cs="Times New Roman"/>
                  <w:color w:val="000000"/>
                  <w:lang w:val="fr-CA"/>
                </w:rPr>
                <w:t>texte</w:t>
              </w:r>
            </w:ins>
          </w:p>
        </w:tc>
      </w:tr>
    </w:tbl>
    <w:p w14:paraId="46E331FC" w14:textId="77777777" w:rsidR="00407BB1" w:rsidRDefault="00407BB1" w:rsidP="002C2D7E">
      <w:pPr>
        <w:pStyle w:val="Heading2"/>
        <w:rPr>
          <w:lang w:val="fr-CA"/>
        </w:rPr>
      </w:pPr>
    </w:p>
    <w:p w14:paraId="20CA21B6" w14:textId="77777777" w:rsidR="00846453" w:rsidRDefault="00407BB1" w:rsidP="002C2D7E">
      <w:pPr>
        <w:pStyle w:val="Heading2"/>
        <w:rPr>
          <w:lang w:val="fr-CA"/>
        </w:rPr>
      </w:pPr>
      <w:r>
        <w:rPr>
          <w:lang w:val="fr-CA"/>
        </w:rPr>
        <w:t>Données Manquantes</w:t>
      </w:r>
    </w:p>
    <w:p w14:paraId="1C47E0E1" w14:textId="706026D5" w:rsidR="00E600F9" w:rsidRDefault="00E600F9" w:rsidP="002C2D7E">
      <w:pPr>
        <w:pStyle w:val="Heading2"/>
        <w:rPr>
          <w:lang w:val="fr-CA"/>
        </w:rPr>
      </w:pPr>
    </w:p>
    <w:p w14:paraId="5917F76F" w14:textId="5D834716" w:rsidR="00294D6A" w:rsidRDefault="00B11F10" w:rsidP="00E600F9">
      <w:pPr>
        <w:rPr>
          <w:lang w:val="fr-CA"/>
        </w:rPr>
      </w:pPr>
      <w:r>
        <w:rPr>
          <w:lang w:val="fr-CA"/>
        </w:rPr>
        <w:t>Il est important de noter que notre jeu de données possède quelques lacunes</w:t>
      </w:r>
      <w:r w:rsidR="00294D6A">
        <w:rPr>
          <w:lang w:val="fr-CA"/>
        </w:rPr>
        <w:t>:</w:t>
      </w:r>
    </w:p>
    <w:p w14:paraId="771D6FAE" w14:textId="3F526A4F" w:rsidR="002A2076" w:rsidRPr="00596F5B" w:rsidRDefault="002A2076" w:rsidP="00E600F9">
      <w:pPr>
        <w:rPr>
          <w:color w:val="FF0000"/>
          <w:lang w:val="fr-CA"/>
          <w:rPrChange w:id="22" w:author="Laurent Dulyx" w:date="2016-10-26T09:47:00Z">
            <w:rPr>
              <w:lang w:val="fr-CA"/>
            </w:rPr>
          </w:rPrChange>
        </w:rPr>
      </w:pPr>
      <w:r w:rsidRPr="00596F5B">
        <w:rPr>
          <w:color w:val="FF0000"/>
          <w:lang w:val="fr-CA"/>
          <w:rPrChange w:id="23" w:author="Laurent Dulyx" w:date="2016-10-26T09:47:00Z">
            <w:rPr>
              <w:lang w:val="fr-CA"/>
            </w:rPr>
          </w:rPrChange>
        </w:rPr>
        <w:t>*** la prof veut savoir combien de données manquantes on a dans notre fichier</w:t>
      </w:r>
    </w:p>
    <w:p w14:paraId="20CF86EF" w14:textId="45FD4E40" w:rsidR="00294D6A" w:rsidRDefault="00407BB1" w:rsidP="002C2D7E">
      <w:pPr>
        <w:pStyle w:val="ListParagraph"/>
        <w:numPr>
          <w:ilvl w:val="0"/>
          <w:numId w:val="7"/>
        </w:numPr>
        <w:rPr>
          <w:lang w:val="fr-CA"/>
        </w:rPr>
      </w:pPr>
      <w:r w:rsidRPr="00294D6A">
        <w:rPr>
          <w:lang w:val="fr-CA"/>
        </w:rPr>
        <w:t>Pour des raisons inconnues, notre fichier de données n’a enregistré aucun crash entre 1908 et 1912</w:t>
      </w:r>
      <w:r w:rsidR="0046456D">
        <w:rPr>
          <w:lang w:val="fr-CA"/>
        </w:rPr>
        <w:t xml:space="preserve">, mis à part un crash en 1908. </w:t>
      </w:r>
    </w:p>
    <w:p w14:paraId="2780A286" w14:textId="62CC03E2" w:rsidR="00407BB1" w:rsidRPr="00113AF4" w:rsidRDefault="00407BB1" w:rsidP="002C2D7E">
      <w:pPr>
        <w:pStyle w:val="ListParagraph"/>
        <w:numPr>
          <w:ilvl w:val="0"/>
          <w:numId w:val="7"/>
        </w:numPr>
        <w:rPr>
          <w:color w:val="FF0000"/>
          <w:lang w:val="fr-CA"/>
        </w:rPr>
      </w:pPr>
      <w:r w:rsidRPr="00BC73FB">
        <w:rPr>
          <w:lang w:val="fr-CA"/>
        </w:rPr>
        <w:t>Les informations sur les crashs survenus au cours des conflits armés semblent aussi manquantes. En effet, on s’attendrait par exemple à voir un pic du nombre d’écrasement militaires au cours de la période allant de 1939 à 1945 (seconde guerre mondiale). Cependant le jeu de données nous produit en moyenne 50 crashs par an au cours de cette période.</w:t>
      </w:r>
    </w:p>
    <w:p w14:paraId="248FEA3B" w14:textId="3B20F583" w:rsidR="00294D6A" w:rsidRDefault="00294D6A" w:rsidP="002C2D7E">
      <w:pPr>
        <w:pStyle w:val="ListParagraph"/>
        <w:numPr>
          <w:ilvl w:val="0"/>
          <w:numId w:val="7"/>
        </w:numPr>
        <w:rPr>
          <w:lang w:val="fr-CA"/>
        </w:rPr>
      </w:pPr>
      <w:r>
        <w:rPr>
          <w:lang w:val="fr-CA"/>
        </w:rPr>
        <w:t>Certaines variables sont manquantes pour plusieurs des crash</w:t>
      </w:r>
      <w:r w:rsidR="000E6622">
        <w:rPr>
          <w:lang w:val="fr-CA"/>
        </w:rPr>
        <w:t>s</w:t>
      </w:r>
      <w:r>
        <w:rPr>
          <w:lang w:val="fr-CA"/>
        </w:rPr>
        <w:t xml:space="preserve"> répertoriés dans le jeu de données.</w:t>
      </w:r>
    </w:p>
    <w:p w14:paraId="2EF0D8D5" w14:textId="47BDCF3D" w:rsidR="000045BD" w:rsidRDefault="000045BD" w:rsidP="002C2D7E">
      <w:pPr>
        <w:pStyle w:val="ListParagraph"/>
        <w:numPr>
          <w:ilvl w:val="0"/>
          <w:numId w:val="7"/>
        </w:numPr>
        <w:rPr>
          <w:lang w:val="fr-CA"/>
        </w:rPr>
      </w:pPr>
      <w:r>
        <w:rPr>
          <w:lang w:val="fr-CA"/>
        </w:rPr>
        <w:t xml:space="preserve">Plusieurs variables ont des erreurs d’orthographe, </w:t>
      </w:r>
      <w:r w:rsidR="003160A0">
        <w:rPr>
          <w:lang w:val="fr-CA"/>
        </w:rPr>
        <w:t>dû</w:t>
      </w:r>
      <w:r>
        <w:rPr>
          <w:lang w:val="fr-CA"/>
        </w:rPr>
        <w:t xml:space="preserve"> au fait que la saisie des données </w:t>
      </w:r>
      <w:proofErr w:type="gramStart"/>
      <w:r w:rsidR="00624257">
        <w:rPr>
          <w:lang w:val="fr-CA"/>
        </w:rPr>
        <w:t>a</w:t>
      </w:r>
      <w:proofErr w:type="gramEnd"/>
      <w:r w:rsidR="00624257">
        <w:rPr>
          <w:lang w:val="fr-CA"/>
        </w:rPr>
        <w:t xml:space="preserve"> été faites manuellement</w:t>
      </w:r>
    </w:p>
    <w:p w14:paraId="02FD10DF" w14:textId="5ABBF563" w:rsidR="00846453" w:rsidRDefault="00846453" w:rsidP="002C2D7E">
      <w:pPr>
        <w:pStyle w:val="ListParagraph"/>
        <w:numPr>
          <w:ilvl w:val="0"/>
          <w:numId w:val="7"/>
        </w:numPr>
        <w:rPr>
          <w:lang w:val="fr-CA"/>
        </w:rPr>
      </w:pPr>
      <w:r>
        <w:rPr>
          <w:lang w:val="fr-CA"/>
        </w:rPr>
        <w:t xml:space="preserve">Les noms de pays étaient mal écrits dans beaucoup de situation. Il fallait donc normaliser et corriger ces erreurs avant de pouvoir traiter les données. </w:t>
      </w:r>
    </w:p>
    <w:p w14:paraId="7A02B988" w14:textId="1CED7EC8" w:rsidR="003724DD" w:rsidRDefault="003724DD" w:rsidP="00C86E7C">
      <w:pPr>
        <w:pStyle w:val="Heading1"/>
        <w:rPr>
          <w:lang w:val="fr-CA"/>
        </w:rPr>
      </w:pPr>
      <w:r>
        <w:rPr>
          <w:lang w:val="fr-CA"/>
        </w:rPr>
        <w:t xml:space="preserve">Préparation </w:t>
      </w:r>
      <w:r w:rsidR="004E3578">
        <w:rPr>
          <w:lang w:val="fr-CA"/>
        </w:rPr>
        <w:t xml:space="preserve">et transformation </w:t>
      </w:r>
      <w:r>
        <w:rPr>
          <w:lang w:val="fr-CA"/>
        </w:rPr>
        <w:t>des données</w:t>
      </w:r>
    </w:p>
    <w:p w14:paraId="7B4AF760" w14:textId="4CFA77C4" w:rsidR="004E3578" w:rsidRDefault="004E3578">
      <w:pPr>
        <w:rPr>
          <w:lang w:val="fr-CA"/>
        </w:rPr>
      </w:pPr>
      <w:r>
        <w:rPr>
          <w:lang w:val="fr-CA"/>
        </w:rPr>
        <w:t>Une étape de préparation a été nécessaire afin de pouvoir répondre aux questions de l’exercice :</w:t>
      </w:r>
    </w:p>
    <w:p w14:paraId="3FD17FA8" w14:textId="6EACF552" w:rsidR="004E3578" w:rsidRPr="00113AF4" w:rsidRDefault="000C4220" w:rsidP="00C86E7C">
      <w:pPr>
        <w:pStyle w:val="ListParagraph"/>
        <w:numPr>
          <w:ilvl w:val="0"/>
          <w:numId w:val="8"/>
        </w:numPr>
        <w:rPr>
          <w:lang w:val="fr-CA"/>
        </w:rPr>
      </w:pPr>
      <w:r w:rsidRPr="00113AF4">
        <w:rPr>
          <w:lang w:val="fr-CA"/>
        </w:rPr>
        <w:t>Ajout du Colonne représentant la catégorie du vol (Militaire ou Commercial).</w:t>
      </w:r>
      <w:r w:rsidR="002923AE">
        <w:rPr>
          <w:color w:val="FF0000"/>
          <w:lang w:val="fr-CA"/>
        </w:rPr>
        <w:t xml:space="preserve"> </w:t>
      </w:r>
    </w:p>
    <w:p w14:paraId="5CE2FF49" w14:textId="68B5E88A" w:rsidR="000C4220" w:rsidRDefault="000C4220" w:rsidP="00C86E7C">
      <w:pPr>
        <w:pStyle w:val="ListParagraph"/>
        <w:numPr>
          <w:ilvl w:val="0"/>
          <w:numId w:val="8"/>
        </w:numPr>
        <w:rPr>
          <w:lang w:val="fr-CA"/>
        </w:rPr>
      </w:pPr>
      <w:r>
        <w:rPr>
          <w:lang w:val="fr-CA"/>
        </w:rPr>
        <w:t>Ajout d’une colonne représentant le pays ou l’écrasement est survenu.</w:t>
      </w:r>
    </w:p>
    <w:p w14:paraId="0BFB2FD4" w14:textId="5A6B7AA6" w:rsidR="000C4220" w:rsidRDefault="000C4220" w:rsidP="00C86E7C">
      <w:pPr>
        <w:pStyle w:val="ListParagraph"/>
        <w:numPr>
          <w:ilvl w:val="0"/>
          <w:numId w:val="8"/>
        </w:numPr>
        <w:rPr>
          <w:lang w:val="fr-CA"/>
        </w:rPr>
      </w:pPr>
      <w:r>
        <w:rPr>
          <w:lang w:val="fr-CA"/>
        </w:rPr>
        <w:t>Ajout d’une colonne représentant la surface de l’écrasement (Terre ou Mer).</w:t>
      </w:r>
    </w:p>
    <w:p w14:paraId="6866FFEC" w14:textId="77777777" w:rsidR="000C4220" w:rsidRDefault="000C4220" w:rsidP="00C86E7C">
      <w:pPr>
        <w:pStyle w:val="ListParagraph"/>
        <w:numPr>
          <w:ilvl w:val="0"/>
          <w:numId w:val="8"/>
        </w:numPr>
        <w:rPr>
          <w:lang w:val="fr-CA"/>
        </w:rPr>
      </w:pPr>
      <w:r>
        <w:rPr>
          <w:lang w:val="fr-CA"/>
        </w:rPr>
        <w:t>Ajout de plusieurs colonnes représentant la destination du vol (ville, pays…)</w:t>
      </w:r>
    </w:p>
    <w:p w14:paraId="7ABD6C55" w14:textId="77777777" w:rsidR="000C4220" w:rsidRDefault="000C4220" w:rsidP="00C86E7C">
      <w:pPr>
        <w:pStyle w:val="ListParagraph"/>
        <w:numPr>
          <w:ilvl w:val="0"/>
          <w:numId w:val="8"/>
        </w:numPr>
        <w:rPr>
          <w:lang w:val="fr-CA"/>
        </w:rPr>
      </w:pPr>
      <w:r>
        <w:rPr>
          <w:lang w:val="fr-CA"/>
        </w:rPr>
        <w:t>Ajout d’une colonne représentant la raison du vol (entrainement, démonstration, ou non).</w:t>
      </w:r>
    </w:p>
    <w:p w14:paraId="3D47201F" w14:textId="77777777" w:rsidR="00B33A23" w:rsidRDefault="000C4220" w:rsidP="00C86E7C">
      <w:pPr>
        <w:pStyle w:val="ListParagraph"/>
        <w:numPr>
          <w:ilvl w:val="0"/>
          <w:numId w:val="8"/>
        </w:numPr>
        <w:rPr>
          <w:lang w:val="fr-CA"/>
        </w:rPr>
      </w:pPr>
      <w:r>
        <w:rPr>
          <w:lang w:val="fr-CA"/>
        </w:rPr>
        <w:t>Ajout d’une colonne représentant l</w:t>
      </w:r>
      <w:r w:rsidR="00B33A23">
        <w:rPr>
          <w:lang w:val="fr-CA"/>
        </w:rPr>
        <w:t>a probabilité de survie.</w:t>
      </w:r>
    </w:p>
    <w:p w14:paraId="6496434F" w14:textId="77777777" w:rsidR="00B33A23" w:rsidRDefault="00B33A23" w:rsidP="00C86E7C">
      <w:pPr>
        <w:pStyle w:val="ListParagraph"/>
        <w:numPr>
          <w:ilvl w:val="0"/>
          <w:numId w:val="8"/>
        </w:numPr>
        <w:rPr>
          <w:lang w:val="fr-CA"/>
        </w:rPr>
      </w:pPr>
      <w:r>
        <w:rPr>
          <w:lang w:val="fr-CA"/>
        </w:rPr>
        <w:t>Correction de plusieurs erreurs d’orthographe dans le nom des pays.</w:t>
      </w:r>
    </w:p>
    <w:p w14:paraId="0617EEE0" w14:textId="4C7FCF01" w:rsidR="00B33A23" w:rsidRDefault="00B33A23" w:rsidP="00C86E7C">
      <w:pPr>
        <w:pStyle w:val="ListParagraph"/>
        <w:numPr>
          <w:ilvl w:val="0"/>
          <w:numId w:val="8"/>
        </w:numPr>
        <w:rPr>
          <w:lang w:val="fr-CA"/>
        </w:rPr>
      </w:pPr>
      <w:r>
        <w:rPr>
          <w:lang w:val="fr-CA"/>
        </w:rPr>
        <w:t>Remplacement des provinces canadiennes par le nom du pays</w:t>
      </w:r>
    </w:p>
    <w:p w14:paraId="3A813D7C" w14:textId="773CC1D1" w:rsidR="00B33A23" w:rsidRDefault="00B33A23" w:rsidP="00C86E7C">
      <w:pPr>
        <w:pStyle w:val="ListParagraph"/>
        <w:numPr>
          <w:ilvl w:val="0"/>
          <w:numId w:val="8"/>
        </w:numPr>
        <w:rPr>
          <w:lang w:val="fr-CA"/>
        </w:rPr>
      </w:pPr>
      <w:r w:rsidRPr="002103DF">
        <w:rPr>
          <w:lang w:val="fr-CA"/>
        </w:rPr>
        <w:t>Remplacement des états américains par le nom du pays.</w:t>
      </w:r>
    </w:p>
    <w:p w14:paraId="4DF07706" w14:textId="470E212A" w:rsidR="00A050AD" w:rsidRPr="002103DF" w:rsidRDefault="00A050AD" w:rsidP="00C86E7C">
      <w:pPr>
        <w:pStyle w:val="ListParagraph"/>
        <w:numPr>
          <w:ilvl w:val="0"/>
          <w:numId w:val="8"/>
        </w:numPr>
        <w:rPr>
          <w:lang w:val="fr-CA"/>
        </w:rPr>
      </w:pPr>
      <w:r>
        <w:rPr>
          <w:lang w:val="fr-CA"/>
        </w:rPr>
        <w:t>Regroupement par continent ou par hémisphère po</w:t>
      </w:r>
      <w:r w:rsidR="00C86E7C">
        <w:rPr>
          <w:lang w:val="fr-CA"/>
        </w:rPr>
        <w:t>ur avoir des taxonomies niveau continent.</w:t>
      </w:r>
    </w:p>
    <w:p w14:paraId="4D246243" w14:textId="14A3D282" w:rsidR="009C49AE" w:rsidRDefault="005B7BF5" w:rsidP="005B7BF5">
      <w:pPr>
        <w:pStyle w:val="Heading1"/>
        <w:rPr>
          <w:lang w:val="fr-CA"/>
        </w:rPr>
      </w:pPr>
      <w:r>
        <w:rPr>
          <w:lang w:val="fr-CA"/>
        </w:rPr>
        <w:t>Packages Utilisés</w:t>
      </w:r>
    </w:p>
    <w:p w14:paraId="27583595" w14:textId="69BD5ABC" w:rsidR="001E3FDE" w:rsidRDefault="009C49AE" w:rsidP="009C49AE">
      <w:pPr>
        <w:rPr>
          <w:lang w:val="fr-CA"/>
        </w:rPr>
      </w:pPr>
      <w:r>
        <w:rPr>
          <w:lang w:val="fr-CA"/>
        </w:rPr>
        <w:t xml:space="preserve">Les packages </w:t>
      </w:r>
      <w:r w:rsidR="001E3FDE">
        <w:rPr>
          <w:lang w:val="fr-CA"/>
        </w:rPr>
        <w:t>non inclus dans R base que nous avons utilisé pour ce devoir sont :</w:t>
      </w:r>
    </w:p>
    <w:p w14:paraId="09843DBC" w14:textId="374D43DF" w:rsidR="009C49AE" w:rsidRDefault="009C49AE" w:rsidP="005B7BF5">
      <w:pPr>
        <w:pStyle w:val="ListParagraph"/>
        <w:numPr>
          <w:ilvl w:val="0"/>
          <w:numId w:val="10"/>
        </w:numPr>
        <w:rPr>
          <w:lang w:val="fr-CA"/>
        </w:rPr>
      </w:pPr>
      <w:proofErr w:type="spellStart"/>
      <w:r w:rsidRPr="001E3FDE">
        <w:rPr>
          <w:lang w:val="fr-CA"/>
        </w:rPr>
        <w:t>ggmap</w:t>
      </w:r>
      <w:proofErr w:type="spellEnd"/>
    </w:p>
    <w:p w14:paraId="5943BB55" w14:textId="2A31A4C5" w:rsidR="001E3FDE" w:rsidRDefault="001E3FDE" w:rsidP="005B7BF5">
      <w:pPr>
        <w:pStyle w:val="ListParagraph"/>
        <w:numPr>
          <w:ilvl w:val="0"/>
          <w:numId w:val="10"/>
        </w:numPr>
        <w:rPr>
          <w:lang w:val="fr-CA"/>
        </w:rPr>
      </w:pPr>
      <w:proofErr w:type="spellStart"/>
      <w:r w:rsidRPr="001E3FDE">
        <w:rPr>
          <w:lang w:val="fr-CA"/>
        </w:rPr>
        <w:t>plyr</w:t>
      </w:r>
      <w:proofErr w:type="spellEnd"/>
    </w:p>
    <w:p w14:paraId="7A554D51" w14:textId="4D8ADC7A" w:rsidR="001E3FDE" w:rsidRPr="001E3FDE" w:rsidRDefault="001E3FDE" w:rsidP="005B7BF5">
      <w:pPr>
        <w:pStyle w:val="ListParagraph"/>
        <w:numPr>
          <w:ilvl w:val="0"/>
          <w:numId w:val="10"/>
        </w:numPr>
        <w:rPr>
          <w:lang w:val="fr-CA"/>
        </w:rPr>
      </w:pPr>
      <w:proofErr w:type="spellStart"/>
      <w:r w:rsidRPr="001E3FDE">
        <w:rPr>
          <w:lang w:val="fr-CA"/>
        </w:rPr>
        <w:t>data.table</w:t>
      </w:r>
      <w:proofErr w:type="spellEnd"/>
    </w:p>
    <w:p w14:paraId="534A23F7" w14:textId="63391606" w:rsidR="00B41AF6" w:rsidRDefault="00B73CC4" w:rsidP="005B7BF5">
      <w:pPr>
        <w:pStyle w:val="Heading1"/>
        <w:rPr>
          <w:lang w:val="fr-CA"/>
        </w:rPr>
      </w:pPr>
      <w:r>
        <w:rPr>
          <w:lang w:val="fr-CA"/>
        </w:rPr>
        <w:t xml:space="preserve">Questions et Réponses </w:t>
      </w:r>
    </w:p>
    <w:p w14:paraId="2D13247F" w14:textId="77777777" w:rsidR="00C86E7C" w:rsidRPr="00B22299" w:rsidRDefault="00C86E7C" w:rsidP="00C86E7C">
      <w:pPr>
        <w:rPr>
          <w:lang w:val="fr-CA"/>
          <w:rPrChange w:id="24" w:author="Laurent Dulyx" w:date="2016-10-26T09:13:00Z">
            <w:rPr/>
          </w:rPrChange>
        </w:rPr>
      </w:pPr>
    </w:p>
    <w:p w14:paraId="62CA44EF" w14:textId="2BEC525D" w:rsidR="00B41AF6" w:rsidRDefault="00B22299">
      <w:pPr>
        <w:pStyle w:val="Heading2"/>
        <w:rPr>
          <w:lang w:val="fr-CA"/>
        </w:rPr>
      </w:pPr>
      <w:ins w:id="25" w:author="Laurent Dulyx" w:date="2016-10-26T09:15:00Z">
        <w:r>
          <w:rPr>
            <w:lang w:val="fr-CA"/>
          </w:rPr>
          <w:lastRenderedPageBreak/>
          <w:t xml:space="preserve">Question 1 : </w:t>
        </w:r>
      </w:ins>
      <w:r w:rsidR="00B41AF6">
        <w:rPr>
          <w:lang w:val="fr-CA"/>
        </w:rPr>
        <w:t>«</w:t>
      </w:r>
      <w:ins w:id="26" w:author="Laurent Dulyx" w:date="2016-10-26T09:14:00Z">
        <w:r>
          <w:rPr>
            <w:lang w:val="fr-CA"/>
          </w:rPr>
          <w:t xml:space="preserve"> Nombre total d’écrasement </w:t>
        </w:r>
      </w:ins>
      <w:del w:id="27" w:author="Laurent Dulyx" w:date="2016-10-26T09:14:00Z">
        <w:r w:rsidR="00B41AF6" w:rsidDel="00B22299">
          <w:rPr>
            <w:lang w:val="fr-CA"/>
          </w:rPr>
          <w:delText xml:space="preserve"> Le nombre de crashs </w:delText>
        </w:r>
      </w:del>
      <w:r w:rsidR="00B41AF6">
        <w:rPr>
          <w:lang w:val="fr-CA"/>
        </w:rPr>
        <w:t>à travers le temps »</w:t>
      </w:r>
    </w:p>
    <w:p w14:paraId="2BF85545" w14:textId="77777777" w:rsidR="00F36608" w:rsidRPr="00E87CA9" w:rsidRDefault="00F36608" w:rsidP="00C86E7C">
      <w:pPr>
        <w:rPr>
          <w:lang w:val="fr-CA"/>
        </w:rPr>
      </w:pPr>
    </w:p>
    <w:p w14:paraId="36D2BEFA" w14:textId="11AE234E" w:rsidR="00F36608" w:rsidRDefault="004801A3" w:rsidP="00F36608">
      <w:pPr>
        <w:pStyle w:val="Heading3"/>
        <w:ind w:left="720"/>
        <w:rPr>
          <w:lang w:val="fr-CA"/>
        </w:rPr>
      </w:pPr>
      <w:r>
        <w:rPr>
          <w:lang w:val="fr-CA"/>
        </w:rPr>
        <w:t>Description</w:t>
      </w:r>
      <w:ins w:id="28" w:author="Laurent Dulyx" w:date="2016-10-26T09:48:00Z">
        <w:r w:rsidR="00596F5B">
          <w:rPr>
            <w:lang w:val="fr-CA"/>
          </w:rPr>
          <w:t> </w:t>
        </w:r>
      </w:ins>
    </w:p>
    <w:p w14:paraId="6BD2212B" w14:textId="60601FD9" w:rsidR="00603944" w:rsidRPr="00C17E3D" w:rsidRDefault="00603944" w:rsidP="00603944">
      <w:pPr>
        <w:rPr>
          <w:ins w:id="29" w:author="Laurent Dulyx" w:date="2016-10-26T09:36:00Z"/>
          <w:lang w:val="fr-CA"/>
        </w:rPr>
      </w:pPr>
      <w:ins w:id="30" w:author="Laurent Dulyx" w:date="2016-10-26T09:36:00Z">
        <w:r>
          <w:rPr>
            <w:lang w:val="fr-CA"/>
          </w:rPr>
          <w:t>Cette analyse a pour but de déceler une tendance quant aux nombres d’écrasements qui</w:t>
        </w:r>
        <w:r w:rsidR="00D47AA2">
          <w:rPr>
            <w:lang w:val="fr-CA"/>
          </w:rPr>
          <w:t xml:space="preserve"> ont eu lieu à travers le temps</w:t>
        </w:r>
        <w:r>
          <w:rPr>
            <w:lang w:val="fr-CA"/>
          </w:rPr>
          <w:t xml:space="preserve"> </w:t>
        </w:r>
      </w:ins>
    </w:p>
    <w:p w14:paraId="5C45E52C" w14:textId="65D9B3C3" w:rsidR="00C86E7C" w:rsidRPr="00E87CA9" w:rsidDel="00603944" w:rsidRDefault="0006414C" w:rsidP="00EE29E6">
      <w:pPr>
        <w:rPr>
          <w:del w:id="31" w:author="Laurent Dulyx" w:date="2016-10-26T09:36:00Z"/>
          <w:lang w:val="fr-CA"/>
        </w:rPr>
      </w:pPr>
      <w:commentRangeStart w:id="32"/>
      <w:commentRangeStart w:id="33"/>
      <w:del w:id="34" w:author="Laurent Dulyx" w:date="2016-10-26T09:36:00Z">
        <w:r w:rsidRPr="00E87CA9" w:rsidDel="00603944">
          <w:rPr>
            <w:lang w:val="fr-CA"/>
          </w:rPr>
          <w:delText>A rajouter…</w:delText>
        </w:r>
        <w:commentRangeEnd w:id="32"/>
        <w:r w:rsidR="0011636E" w:rsidDel="00603944">
          <w:rPr>
            <w:rStyle w:val="CommentReference"/>
          </w:rPr>
          <w:commentReference w:id="32"/>
        </w:r>
        <w:commentRangeEnd w:id="33"/>
        <w:r w:rsidR="00603944" w:rsidDel="00603944">
          <w:rPr>
            <w:rStyle w:val="CommentReference"/>
          </w:rPr>
          <w:commentReference w:id="33"/>
        </w:r>
      </w:del>
    </w:p>
    <w:p w14:paraId="5E8CB750" w14:textId="3B70937A" w:rsidR="00C35AF7" w:rsidDel="00E87EDA" w:rsidRDefault="00EE29E6" w:rsidP="00F36608">
      <w:pPr>
        <w:pStyle w:val="Heading3"/>
        <w:ind w:left="720"/>
        <w:rPr>
          <w:del w:id="35" w:author="Laurent Dulyx" w:date="2016-10-26T10:13:00Z"/>
          <w:lang w:val="fr-CA"/>
        </w:rPr>
      </w:pPr>
      <w:r>
        <w:rPr>
          <w:lang w:val="fr-CA"/>
        </w:rPr>
        <w:t>Approche de résolution</w:t>
      </w:r>
    </w:p>
    <w:p w14:paraId="7E079608" w14:textId="77777777" w:rsidR="00EE29E6" w:rsidRDefault="00EE29E6">
      <w:pPr>
        <w:pStyle w:val="Heading3"/>
        <w:ind w:left="720"/>
        <w:rPr>
          <w:lang w:val="fr-CA"/>
        </w:rPr>
        <w:pPrChange w:id="36" w:author="Laurent Dulyx" w:date="2016-10-26T10:13:00Z">
          <w:pPr/>
        </w:pPrChange>
      </w:pPr>
    </w:p>
    <w:p w14:paraId="2061BD06" w14:textId="77777777" w:rsidR="005F6DA0" w:rsidRPr="00EE29E6" w:rsidRDefault="005F6DA0" w:rsidP="00F36608">
      <w:pPr>
        <w:pStyle w:val="ListParagraph"/>
        <w:numPr>
          <w:ilvl w:val="0"/>
          <w:numId w:val="14"/>
        </w:numPr>
        <w:rPr>
          <w:lang w:val="fr-CA"/>
        </w:rPr>
      </w:pPr>
      <w:r w:rsidRPr="00EE29E6">
        <w:rPr>
          <w:lang w:val="fr-CA"/>
        </w:rPr>
        <w:t xml:space="preserve">Extraction de l’année (les 4 derniers caractères) de la variable « Date » à l’aide de la fonction </w:t>
      </w:r>
      <w:proofErr w:type="spellStart"/>
      <w:r w:rsidRPr="00EE29E6">
        <w:rPr>
          <w:lang w:val="fr-CA"/>
        </w:rPr>
        <w:t>substr</w:t>
      </w:r>
      <w:proofErr w:type="spellEnd"/>
      <w:r w:rsidRPr="00EE29E6">
        <w:rPr>
          <w:lang w:val="fr-CA"/>
        </w:rPr>
        <w:t xml:space="preserve"> et application de ce vecteur a la variable à « </w:t>
      </w:r>
      <w:proofErr w:type="spellStart"/>
      <w:r w:rsidRPr="00EE29E6">
        <w:rPr>
          <w:lang w:val="fr-CA"/>
        </w:rPr>
        <w:t>Annee</w:t>
      </w:r>
      <w:proofErr w:type="spellEnd"/>
      <w:r w:rsidRPr="00EE29E6">
        <w:rPr>
          <w:lang w:val="fr-CA"/>
        </w:rPr>
        <w:t> »</w:t>
      </w:r>
    </w:p>
    <w:p w14:paraId="2A7DA652" w14:textId="1E5AF2B7" w:rsidR="005F6DA0" w:rsidRPr="00F36608" w:rsidRDefault="005F6DA0" w:rsidP="00F36608">
      <w:pPr>
        <w:pStyle w:val="ListParagraph"/>
        <w:numPr>
          <w:ilvl w:val="0"/>
          <w:numId w:val="14"/>
        </w:numPr>
        <w:rPr>
          <w:lang w:val="fr-CA"/>
        </w:rPr>
      </w:pPr>
      <w:proofErr w:type="spellStart"/>
      <w:r w:rsidRPr="00EE29E6">
        <w:rPr>
          <w:lang w:val="fr-CA"/>
        </w:rPr>
        <w:t>Combination</w:t>
      </w:r>
      <w:proofErr w:type="spellEnd"/>
      <w:r w:rsidRPr="00EE29E6">
        <w:rPr>
          <w:lang w:val="fr-CA"/>
        </w:rPr>
        <w:t xml:space="preserve"> du vecteur appelé « </w:t>
      </w:r>
      <w:proofErr w:type="spellStart"/>
      <w:r w:rsidRPr="00EE29E6">
        <w:rPr>
          <w:lang w:val="fr-CA"/>
        </w:rPr>
        <w:t>Annee</w:t>
      </w:r>
      <w:proofErr w:type="spellEnd"/>
      <w:r w:rsidRPr="00EE29E6">
        <w:rPr>
          <w:lang w:val="fr-CA"/>
        </w:rPr>
        <w:t> »  et d’une partie du jeu de données initial a  « </w:t>
      </w:r>
      <w:proofErr w:type="spellStart"/>
      <w:r w:rsidRPr="00EE29E6">
        <w:rPr>
          <w:lang w:val="fr-CA"/>
        </w:rPr>
        <w:t>table_temporaire</w:t>
      </w:r>
      <w:proofErr w:type="spellEnd"/>
      <w:r w:rsidRPr="00EE29E6">
        <w:rPr>
          <w:lang w:val="fr-CA"/>
        </w:rPr>
        <w:t xml:space="preserve"> » à l’aide de la fonction </w:t>
      </w:r>
      <w:proofErr w:type="spellStart"/>
      <w:r w:rsidRPr="00EE29E6">
        <w:rPr>
          <w:lang w:val="fr-CA"/>
        </w:rPr>
        <w:t>cbind</w:t>
      </w:r>
      <w:proofErr w:type="spellEnd"/>
      <w:r w:rsidRPr="00EE29E6">
        <w:rPr>
          <w:lang w:val="fr-CA"/>
        </w:rPr>
        <w:t xml:space="preserve">. </w:t>
      </w:r>
    </w:p>
    <w:p w14:paraId="0A0C8BC6" w14:textId="43BAF8AD" w:rsidR="005F6DA0" w:rsidRPr="00F36608" w:rsidRDefault="00646BFC" w:rsidP="00F36608">
      <w:pPr>
        <w:pStyle w:val="ListParagraph"/>
        <w:numPr>
          <w:ilvl w:val="0"/>
          <w:numId w:val="14"/>
        </w:numPr>
        <w:rPr>
          <w:lang w:val="fr-CA"/>
        </w:rPr>
      </w:pPr>
      <w:r w:rsidRPr="00F36608">
        <w:rPr>
          <w:lang w:val="fr-CA"/>
        </w:rPr>
        <w:t>Appel de la fonction « </w:t>
      </w:r>
      <w:proofErr w:type="spellStart"/>
      <w:r w:rsidRPr="00F36608">
        <w:rPr>
          <w:lang w:val="fr-CA"/>
        </w:rPr>
        <w:t>trouver_frequence</w:t>
      </w:r>
      <w:proofErr w:type="spellEnd"/>
      <w:r w:rsidRPr="00F36608">
        <w:rPr>
          <w:lang w:val="fr-CA"/>
        </w:rPr>
        <w:t xml:space="preserve"> » et application du </w:t>
      </w:r>
      <w:proofErr w:type="spellStart"/>
      <w:r w:rsidRPr="00F36608">
        <w:rPr>
          <w:lang w:val="fr-CA"/>
        </w:rPr>
        <w:t>resultat</w:t>
      </w:r>
      <w:proofErr w:type="spellEnd"/>
      <w:r w:rsidRPr="00F36608">
        <w:rPr>
          <w:lang w:val="fr-CA"/>
        </w:rPr>
        <w:t xml:space="preserve"> à la variable « x »</w:t>
      </w:r>
    </w:p>
    <w:p w14:paraId="7F98CE14" w14:textId="43231887" w:rsidR="007E7DEE" w:rsidRPr="00F36608" w:rsidRDefault="00C54136" w:rsidP="00F36608">
      <w:pPr>
        <w:pStyle w:val="ListParagraph"/>
        <w:numPr>
          <w:ilvl w:val="0"/>
          <w:numId w:val="14"/>
        </w:numPr>
        <w:rPr>
          <w:lang w:val="fr-CA"/>
        </w:rPr>
      </w:pPr>
      <w:r w:rsidRPr="00F36608">
        <w:rPr>
          <w:lang w:val="fr-CA"/>
        </w:rPr>
        <w:t xml:space="preserve">Création d’un </w:t>
      </w:r>
      <w:proofErr w:type="spellStart"/>
      <w:r w:rsidRPr="00F36608">
        <w:rPr>
          <w:lang w:val="fr-CA"/>
        </w:rPr>
        <w:t>data.frame</w:t>
      </w:r>
      <w:proofErr w:type="spellEnd"/>
      <w:r w:rsidR="00BF03B9" w:rsidRPr="00F36608">
        <w:rPr>
          <w:lang w:val="fr-CA"/>
        </w:rPr>
        <w:t xml:space="preserve"> appelé « </w:t>
      </w:r>
      <w:proofErr w:type="spellStart"/>
      <w:r w:rsidR="00BF03B9" w:rsidRPr="00F36608">
        <w:rPr>
          <w:lang w:val="fr-CA"/>
        </w:rPr>
        <w:t>table_occurence_annee</w:t>
      </w:r>
      <w:proofErr w:type="spellEnd"/>
      <w:r w:rsidR="00BF03B9" w:rsidRPr="00F36608">
        <w:rPr>
          <w:lang w:val="fr-CA"/>
        </w:rPr>
        <w:t> »</w:t>
      </w:r>
      <w:r w:rsidRPr="00F36608">
        <w:rPr>
          <w:lang w:val="fr-CA"/>
        </w:rPr>
        <w:t xml:space="preserve"> avec « x » (vecteur de fréquence des dates) et le vecteur d’</w:t>
      </w:r>
      <w:r w:rsidR="007E7DEE" w:rsidRPr="00F36608">
        <w:rPr>
          <w:lang w:val="fr-CA"/>
        </w:rPr>
        <w:t xml:space="preserve">années sans </w:t>
      </w:r>
      <w:proofErr w:type="spellStart"/>
      <w:r w:rsidR="007E7DEE" w:rsidRPr="00F36608">
        <w:rPr>
          <w:lang w:val="fr-CA"/>
        </w:rPr>
        <w:t>duplicats</w:t>
      </w:r>
      <w:proofErr w:type="spellEnd"/>
    </w:p>
    <w:p w14:paraId="7A73AF90" w14:textId="71DCAEA3" w:rsidR="007E7DEE" w:rsidRPr="00F36608" w:rsidRDefault="007E7DEE" w:rsidP="00F36608">
      <w:pPr>
        <w:pStyle w:val="ListParagraph"/>
        <w:numPr>
          <w:ilvl w:val="0"/>
          <w:numId w:val="14"/>
        </w:numPr>
        <w:rPr>
          <w:lang w:val="fr-CA"/>
        </w:rPr>
      </w:pPr>
      <w:r w:rsidRPr="00F36608">
        <w:rPr>
          <w:lang w:val="fr-CA"/>
        </w:rPr>
        <w:t xml:space="preserve">Nomination des colonnes du </w:t>
      </w:r>
      <w:proofErr w:type="spellStart"/>
      <w:r w:rsidRPr="00F36608">
        <w:rPr>
          <w:lang w:val="fr-CA"/>
        </w:rPr>
        <w:t>data.frame</w:t>
      </w:r>
      <w:proofErr w:type="spellEnd"/>
    </w:p>
    <w:p w14:paraId="1C659999" w14:textId="42AB7F9A" w:rsidR="00293515" w:rsidRDefault="007E7DEE" w:rsidP="00F36608">
      <w:pPr>
        <w:pStyle w:val="ListParagraph"/>
        <w:numPr>
          <w:ilvl w:val="0"/>
          <w:numId w:val="14"/>
        </w:numPr>
        <w:rPr>
          <w:lang w:val="fr-CA"/>
        </w:rPr>
      </w:pPr>
      <w:r w:rsidRPr="00F36608">
        <w:rPr>
          <w:lang w:val="fr-CA"/>
        </w:rPr>
        <w:t>Ordonne « </w:t>
      </w:r>
      <w:proofErr w:type="spellStart"/>
      <w:r w:rsidRPr="00F36608">
        <w:rPr>
          <w:lang w:val="fr-CA"/>
        </w:rPr>
        <w:t>table_occurence_annee</w:t>
      </w:r>
      <w:proofErr w:type="spellEnd"/>
      <w:r w:rsidRPr="00F36608">
        <w:rPr>
          <w:lang w:val="fr-CA"/>
        </w:rPr>
        <w:t> »</w:t>
      </w:r>
      <w:r w:rsidR="00293515" w:rsidRPr="00F36608">
        <w:rPr>
          <w:lang w:val="fr-CA"/>
        </w:rPr>
        <w:t xml:space="preserve"> en ordre croissant par date</w:t>
      </w:r>
    </w:p>
    <w:p w14:paraId="15DEC0C9" w14:textId="77777777" w:rsidR="00EE29E6" w:rsidRPr="00EE29E6" w:rsidRDefault="00EE29E6" w:rsidP="00F36608">
      <w:pPr>
        <w:pStyle w:val="ListParagraph"/>
        <w:ind w:left="1080"/>
        <w:rPr>
          <w:lang w:val="fr-CA"/>
        </w:rPr>
      </w:pPr>
    </w:p>
    <w:p w14:paraId="33FB16EE" w14:textId="38232375" w:rsidR="00293515" w:rsidRDefault="00EE29E6" w:rsidP="00F36608">
      <w:pPr>
        <w:pStyle w:val="Heading3"/>
        <w:ind w:left="720"/>
        <w:rPr>
          <w:lang w:val="fr-CA"/>
        </w:rPr>
      </w:pPr>
      <w:r>
        <w:rPr>
          <w:lang w:val="fr-CA"/>
        </w:rPr>
        <w:t>Résultats</w:t>
      </w:r>
      <w:r w:rsidR="006E07DE">
        <w:rPr>
          <w:lang w:val="fr-CA"/>
        </w:rPr>
        <w:t xml:space="preserve"> et interprétations</w:t>
      </w:r>
    </w:p>
    <w:p w14:paraId="1F564C8D" w14:textId="0F875ADA" w:rsidR="00B07A5C" w:rsidRPr="00207EC9" w:rsidRDefault="00B07A5C" w:rsidP="00EE29E6">
      <w:pPr>
        <w:rPr>
          <w:lang w:val="fr-CA"/>
          <w:rPrChange w:id="37" w:author="Yury Sambale" w:date="2016-10-26T10:16:00Z">
            <w:rPr/>
          </w:rPrChange>
        </w:rPr>
      </w:pPr>
      <w:del w:id="38" w:author="Laurent Dulyx" w:date="2016-10-26T10:12:00Z">
        <w:r w:rsidDel="00E87EDA">
          <w:rPr>
            <w:noProof/>
            <w:lang w:eastAsia="en-CA"/>
          </w:rPr>
          <w:drawing>
            <wp:inline distT="0" distB="0" distL="0" distR="0" wp14:anchorId="0E508D96" wp14:editId="56B5122B">
              <wp:extent cx="5943600" cy="27978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del>
    </w:p>
    <w:p w14:paraId="0C43F8B4" w14:textId="06954904" w:rsidR="00603944" w:rsidRDefault="00603944">
      <w:pPr>
        <w:jc w:val="both"/>
        <w:rPr>
          <w:ins w:id="39" w:author="Laurent Dulyx" w:date="2016-10-26T09:37:00Z"/>
          <w:lang w:val="fr-CA"/>
        </w:rPr>
        <w:pPrChange w:id="40" w:author="Laurent Dulyx" w:date="2016-10-26T10:02:00Z">
          <w:pPr/>
        </w:pPrChange>
      </w:pPr>
      <w:ins w:id="41" w:author="Laurent Dulyx" w:date="2016-10-26T09:37:00Z">
        <w:r>
          <w:rPr>
            <w:lang w:val="fr-CA"/>
          </w:rPr>
          <w:t xml:space="preserve">On peut voir qu’entre 1939 et 1945, le nombre d’écrasements d’avions a augmenté de façon significative. Des vols plus fréquents ainsi que des écrasements lors de la deuxième guerre mondial peuvent probablement expliqués cette augmentation. Par contre, On voit qu’à travers le temps, le nombre d’écrasements d’avions ne diminue pas. Cela semble plutôt stable, même si on pourrait </w:t>
        </w:r>
      </w:ins>
      <w:ins w:id="42" w:author="Laurent Dulyx" w:date="2016-10-26T09:59:00Z">
        <w:r w:rsidR="00D47AA2">
          <w:rPr>
            <w:lang w:val="fr-CA"/>
          </w:rPr>
          <w:t>être porté</w:t>
        </w:r>
      </w:ins>
      <w:ins w:id="43" w:author="Laurent Dulyx" w:date="2016-10-26T09:37:00Z">
        <w:r>
          <w:rPr>
            <w:lang w:val="fr-CA"/>
          </w:rPr>
          <w:t xml:space="preserve"> à croire que les avancées technologiques rédu</w:t>
        </w:r>
        <w:r w:rsidR="00D47AA2">
          <w:rPr>
            <w:lang w:val="fr-CA"/>
          </w:rPr>
          <w:t xml:space="preserve">iraient le nombre d’écrasements. </w:t>
        </w:r>
      </w:ins>
    </w:p>
    <w:p w14:paraId="21F5A713" w14:textId="58CEB008" w:rsidR="00B07A5C" w:rsidDel="00603944" w:rsidRDefault="00B07A5C" w:rsidP="00293515">
      <w:pPr>
        <w:rPr>
          <w:del w:id="44" w:author="Laurent Dulyx" w:date="2016-10-26T09:37:00Z"/>
          <w:lang w:val="fr-CA"/>
        </w:rPr>
      </w:pPr>
      <w:del w:id="45" w:author="Laurent Dulyx" w:date="2016-10-26T09:37:00Z">
        <w:r w:rsidDel="00603944">
          <w:rPr>
            <w:lang w:val="fr-CA"/>
          </w:rPr>
          <w:delText>On peut voir qu’entre 1939 et 1945, le nombre d’écrasements d’avions a augmenté de façon significative. Des vols plus fréquents ainsi que des écrasements lors de la deuxième guerre mondial peuvent probablement expliqués cette augmentation. Par contre, On voit qu’à travers le temps, le nombre d’écrasements d’avions ne diminue pas. Cela semble plutôt stable, même si on pourrait porter à croire que les avancées technologiques réduiraient le nombre d’écrasements.</w:delText>
        </w:r>
      </w:del>
    </w:p>
    <w:p w14:paraId="3141F7E3" w14:textId="255BCF2E" w:rsidR="006E07DE" w:rsidRDefault="006E07DE" w:rsidP="006E07DE">
      <w:pPr>
        <w:pStyle w:val="Heading3"/>
        <w:ind w:left="720"/>
        <w:rPr>
          <w:lang w:val="fr-CA"/>
        </w:rPr>
      </w:pPr>
      <w:r>
        <w:rPr>
          <w:lang w:val="fr-CA"/>
        </w:rPr>
        <w:t>Améliorations possibles</w:t>
      </w:r>
    </w:p>
    <w:p w14:paraId="66484F85" w14:textId="77777777" w:rsidR="002A2076" w:rsidRPr="00140370" w:rsidRDefault="002A2076" w:rsidP="008054C1">
      <w:pPr>
        <w:rPr>
          <w:lang w:val="fr-CA"/>
        </w:rPr>
      </w:pPr>
    </w:p>
    <w:p w14:paraId="292918E2" w14:textId="540A8E27" w:rsidR="00603944" w:rsidRDefault="00603944">
      <w:pPr>
        <w:jc w:val="both"/>
        <w:rPr>
          <w:ins w:id="46" w:author="Laurent Dulyx" w:date="2016-10-26T10:12:00Z"/>
          <w:lang w:val="fr-CA"/>
        </w:rPr>
        <w:pPrChange w:id="47" w:author="Laurent Dulyx" w:date="2016-10-26T10:02:00Z">
          <w:pPr/>
        </w:pPrChange>
      </w:pPr>
      <w:ins w:id="48" w:author="Laurent Dulyx" w:date="2016-10-26T09:37:00Z">
        <w:r>
          <w:rPr>
            <w:lang w:val="fr-CA"/>
          </w:rPr>
          <w:t>Bien que le nombre de d’écrasements n’a</w:t>
        </w:r>
      </w:ins>
      <w:ins w:id="49" w:author="Laurent Dulyx" w:date="2016-10-26T09:59:00Z">
        <w:r w:rsidR="00D47AA2">
          <w:rPr>
            <w:lang w:val="fr-CA"/>
          </w:rPr>
          <w:t>it</w:t>
        </w:r>
      </w:ins>
      <w:ins w:id="50" w:author="Laurent Dulyx" w:date="2016-10-26T09:37:00Z">
        <w:r>
          <w:rPr>
            <w:lang w:val="fr-CA"/>
          </w:rPr>
          <w:t xml:space="preserve"> pas nécessairement baissé à travers le temps, il serait </w:t>
        </w:r>
        <w:r w:rsidR="00D47AA2">
          <w:rPr>
            <w:lang w:val="fr-CA"/>
          </w:rPr>
          <w:t xml:space="preserve">trompeur </w:t>
        </w:r>
        <w:r>
          <w:rPr>
            <w:lang w:val="fr-CA"/>
          </w:rPr>
          <w:t>d’en conclure quoi que ce soit. Plusieurs facteurs importants</w:t>
        </w:r>
      </w:ins>
      <w:ins w:id="51" w:author="Laurent Dulyx" w:date="2016-10-26T10:01:00Z">
        <w:r w:rsidR="00CB10A5">
          <w:rPr>
            <w:lang w:val="fr-CA"/>
          </w:rPr>
          <w:t xml:space="preserve"> qui ne sont pas pris en compte dans notre fichier de données,</w:t>
        </w:r>
      </w:ins>
      <w:ins w:id="52" w:author="Laurent Dulyx" w:date="2016-10-26T09:37:00Z">
        <w:r>
          <w:rPr>
            <w:lang w:val="fr-CA"/>
          </w:rPr>
          <w:t xml:space="preserve"> tel</w:t>
        </w:r>
      </w:ins>
      <w:ins w:id="53" w:author="Laurent Dulyx" w:date="2016-10-26T10:01:00Z">
        <w:r w:rsidR="00CB10A5">
          <w:rPr>
            <w:lang w:val="fr-CA"/>
          </w:rPr>
          <w:t>s</w:t>
        </w:r>
      </w:ins>
      <w:ins w:id="54" w:author="Laurent Dulyx" w:date="2016-10-26T09:37:00Z">
        <w:r w:rsidR="00CB10A5">
          <w:rPr>
            <w:lang w:val="fr-CA"/>
          </w:rPr>
          <w:t xml:space="preserve"> que le nombre de vols durant une année</w:t>
        </w:r>
      </w:ins>
      <w:ins w:id="55" w:author="Laurent Dulyx" w:date="2016-10-26T10:02:00Z">
        <w:r w:rsidR="00CB10A5">
          <w:rPr>
            <w:lang w:val="fr-CA"/>
          </w:rPr>
          <w:t>,</w:t>
        </w:r>
      </w:ins>
      <w:ins w:id="56" w:author="Laurent Dulyx" w:date="2016-10-26T09:37:00Z">
        <w:r w:rsidR="00CB10A5">
          <w:rPr>
            <w:lang w:val="fr-CA"/>
          </w:rPr>
          <w:t xml:space="preserve"> peuvent avoir affectés le nombre d</w:t>
        </w:r>
      </w:ins>
      <w:ins w:id="57" w:author="Laurent Dulyx" w:date="2016-10-26T10:02:00Z">
        <w:r w:rsidR="00CB10A5">
          <w:rPr>
            <w:lang w:val="fr-CA"/>
          </w:rPr>
          <w:t>’écrasements.</w:t>
        </w:r>
      </w:ins>
    </w:p>
    <w:p w14:paraId="7B86E591" w14:textId="53EFD25F" w:rsidR="00E87EDA" w:rsidRPr="00C17E3D" w:rsidRDefault="00E87EDA">
      <w:pPr>
        <w:jc w:val="both"/>
        <w:rPr>
          <w:ins w:id="58" w:author="Laurent Dulyx" w:date="2016-10-26T09:37:00Z"/>
          <w:lang w:val="fr-CA"/>
        </w:rPr>
        <w:pPrChange w:id="59" w:author="Laurent Dulyx" w:date="2016-10-26T10:02:00Z">
          <w:pPr/>
        </w:pPrChange>
      </w:pPr>
      <w:ins w:id="60" w:author="Laurent Dulyx" w:date="2016-10-26T10:12:00Z">
        <w:r>
          <w:rPr>
            <w:noProof/>
            <w:lang w:eastAsia="en-CA"/>
          </w:rPr>
          <w:lastRenderedPageBreak/>
          <w:drawing>
            <wp:inline distT="0" distB="0" distL="0" distR="0" wp14:anchorId="326663C3" wp14:editId="0E299D92">
              <wp:extent cx="5943600" cy="2797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ins>
    </w:p>
    <w:p w14:paraId="4CC37618" w14:textId="77F911B4" w:rsidR="00B07A5C" w:rsidRPr="00140370" w:rsidDel="00603944" w:rsidRDefault="0006414C" w:rsidP="008054C1">
      <w:pPr>
        <w:rPr>
          <w:del w:id="61" w:author="Laurent Dulyx" w:date="2016-10-26T09:37:00Z"/>
          <w:lang w:val="fr-CA"/>
        </w:rPr>
      </w:pPr>
      <w:commentRangeStart w:id="62"/>
      <w:del w:id="63" w:author="Laurent Dulyx" w:date="2016-10-26T09:37:00Z">
        <w:r w:rsidDel="00603944">
          <w:rPr>
            <w:lang w:val="fr-CA"/>
          </w:rPr>
          <w:delText>A rajouter….</w:delText>
        </w:r>
        <w:commentRangeEnd w:id="62"/>
        <w:r w:rsidR="0011636E" w:rsidDel="00603944">
          <w:rPr>
            <w:rStyle w:val="CommentReference"/>
          </w:rPr>
          <w:commentReference w:id="62"/>
        </w:r>
      </w:del>
    </w:p>
    <w:p w14:paraId="01964B64" w14:textId="35A6A952" w:rsidR="00B07A5C" w:rsidRPr="00140370" w:rsidDel="00E87EDA" w:rsidRDefault="00B07A5C" w:rsidP="008054C1">
      <w:pPr>
        <w:rPr>
          <w:del w:id="64" w:author="Laurent Dulyx" w:date="2016-10-26T10:13:00Z"/>
          <w:lang w:val="fr-CA"/>
        </w:rPr>
      </w:pPr>
      <w:del w:id="65" w:author="Laurent Dulyx" w:date="2016-10-26T10:13:00Z">
        <w:r w:rsidRPr="00140370" w:rsidDel="00E87EDA">
          <w:rPr>
            <w:noProof/>
            <w:lang w:eastAsia="en-CA"/>
          </w:rPr>
          <w:drawing>
            <wp:inline distT="0" distB="0" distL="0" distR="0" wp14:anchorId="3B09D5B2" wp14:editId="55BA72AC">
              <wp:extent cx="5943600" cy="27978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del>
    </w:p>
    <w:p w14:paraId="7DB086D4" w14:textId="77777777" w:rsidR="00F00518" w:rsidRDefault="00F00518" w:rsidP="00293515">
      <w:pPr>
        <w:rPr>
          <w:lang w:val="fr-CA"/>
        </w:rPr>
      </w:pPr>
    </w:p>
    <w:p w14:paraId="65EF4C0C" w14:textId="2E88FF72" w:rsidR="00F9787E" w:rsidRDefault="00B22299" w:rsidP="00F36608">
      <w:pPr>
        <w:pStyle w:val="Heading2"/>
        <w:rPr>
          <w:lang w:val="fr-CA"/>
        </w:rPr>
      </w:pPr>
      <w:ins w:id="66" w:author="Laurent Dulyx" w:date="2016-10-26T09:15:00Z">
        <w:r>
          <w:rPr>
            <w:lang w:val="fr-CA"/>
          </w:rPr>
          <w:t xml:space="preserve">Question 2 : </w:t>
        </w:r>
      </w:ins>
      <w:r w:rsidR="00F9787E">
        <w:rPr>
          <w:lang w:val="fr-CA"/>
        </w:rPr>
        <w:t>« Nombre de fatalités </w:t>
      </w:r>
      <w:r w:rsidR="00F00518">
        <w:rPr>
          <w:lang w:val="fr-CA"/>
        </w:rPr>
        <w:t>par année à travers le temps</w:t>
      </w:r>
      <w:r w:rsidR="00F9787E">
        <w:rPr>
          <w:lang w:val="fr-CA"/>
        </w:rPr>
        <w:t xml:space="preserve">» </w:t>
      </w:r>
    </w:p>
    <w:p w14:paraId="4A03AF02" w14:textId="77777777" w:rsidR="004801A3" w:rsidRPr="00D77442" w:rsidRDefault="004801A3" w:rsidP="005B7BF5">
      <w:pPr>
        <w:rPr>
          <w:lang w:val="fr-CA"/>
        </w:rPr>
      </w:pPr>
    </w:p>
    <w:p w14:paraId="48AA8117" w14:textId="77777777" w:rsidR="004801A3" w:rsidRDefault="004801A3">
      <w:pPr>
        <w:pStyle w:val="Heading3"/>
        <w:ind w:left="720"/>
        <w:rPr>
          <w:lang w:val="fr-CA"/>
        </w:rPr>
        <w:pPrChange w:id="67" w:author="Laurent Dulyx" w:date="2016-10-26T09:44:00Z">
          <w:pPr>
            <w:pStyle w:val="Heading3"/>
            <w:ind w:left="360"/>
          </w:pPr>
        </w:pPrChange>
      </w:pPr>
      <w:r>
        <w:rPr>
          <w:lang w:val="fr-CA"/>
        </w:rPr>
        <w:t>Description</w:t>
      </w:r>
    </w:p>
    <w:p w14:paraId="0A5DB9B8" w14:textId="77777777" w:rsidR="004801A3" w:rsidRPr="00D77442" w:rsidRDefault="004801A3" w:rsidP="005B7BF5">
      <w:pPr>
        <w:rPr>
          <w:lang w:val="fr-CA"/>
        </w:rPr>
      </w:pPr>
    </w:p>
    <w:p w14:paraId="3DDD2116" w14:textId="46552017" w:rsidR="00EE29E6" w:rsidRPr="00D77442" w:rsidDel="00603944" w:rsidRDefault="00603944" w:rsidP="00EE29E6">
      <w:pPr>
        <w:rPr>
          <w:del w:id="68" w:author="Laurent Dulyx" w:date="2016-10-26T09:37:00Z"/>
          <w:lang w:val="fr-CA"/>
        </w:rPr>
      </w:pPr>
      <w:ins w:id="69" w:author="Laurent Dulyx" w:date="2016-10-26T09:37:00Z">
        <w:r>
          <w:rPr>
            <w:lang w:val="fr-CA"/>
          </w:rPr>
          <w:t>Dans cette analyse, on s</w:t>
        </w:r>
        <w:r w:rsidR="0055501C">
          <w:rPr>
            <w:lang w:val="fr-CA"/>
          </w:rPr>
          <w:t>’intéresse plutôt à conna</w:t>
        </w:r>
      </w:ins>
      <w:ins w:id="70" w:author="Laurent Dulyx" w:date="2016-10-26T10:04:00Z">
        <w:r w:rsidR="0055501C">
          <w:rPr>
            <w:lang w:val="fr-CA"/>
          </w:rPr>
          <w:t>ître le nombre de fatalités qui ont eu lieu à travers le temps</w:t>
        </w:r>
      </w:ins>
      <w:commentRangeStart w:id="71"/>
      <w:del w:id="72" w:author="Laurent Dulyx" w:date="2016-10-26T09:37:00Z">
        <w:r w:rsidR="0006414C" w:rsidRPr="00D77442" w:rsidDel="00603944">
          <w:rPr>
            <w:lang w:val="fr-CA"/>
          </w:rPr>
          <w:delText>A rajouter…</w:delText>
        </w:r>
        <w:commentRangeEnd w:id="71"/>
        <w:r w:rsidR="0011636E" w:rsidDel="00603944">
          <w:rPr>
            <w:rStyle w:val="CommentReference"/>
          </w:rPr>
          <w:commentReference w:id="71"/>
        </w:r>
      </w:del>
    </w:p>
    <w:p w14:paraId="674B26BA" w14:textId="77777777" w:rsidR="00EE29E6" w:rsidRPr="00D77442" w:rsidRDefault="00EE29E6" w:rsidP="00EE29E6">
      <w:pPr>
        <w:rPr>
          <w:lang w:val="fr-CA"/>
        </w:rPr>
      </w:pPr>
    </w:p>
    <w:p w14:paraId="54950434" w14:textId="0C5AB837" w:rsidR="00F9787E" w:rsidRDefault="00EE29E6">
      <w:pPr>
        <w:pStyle w:val="Heading3"/>
        <w:ind w:left="720"/>
        <w:rPr>
          <w:lang w:val="fr-CA"/>
        </w:rPr>
        <w:pPrChange w:id="73" w:author="Laurent Dulyx" w:date="2016-10-26T09:44:00Z">
          <w:pPr>
            <w:pStyle w:val="Heading3"/>
            <w:ind w:left="360"/>
          </w:pPr>
        </w:pPrChange>
      </w:pPr>
      <w:r>
        <w:rPr>
          <w:lang w:val="fr-CA"/>
        </w:rPr>
        <w:t>Approche de résolution</w:t>
      </w:r>
    </w:p>
    <w:p w14:paraId="1462EF3E" w14:textId="77777777" w:rsidR="00EE29E6" w:rsidRPr="00D77442" w:rsidRDefault="00EE29E6" w:rsidP="00EE29E6">
      <w:pPr>
        <w:rPr>
          <w:lang w:val="fr-CA"/>
        </w:rPr>
      </w:pPr>
    </w:p>
    <w:p w14:paraId="1D418253" w14:textId="6D2E1B70" w:rsidR="00835E15" w:rsidRDefault="00835E15" w:rsidP="00F36608">
      <w:pPr>
        <w:pStyle w:val="ListParagraph"/>
        <w:numPr>
          <w:ilvl w:val="0"/>
          <w:numId w:val="15"/>
        </w:numPr>
        <w:rPr>
          <w:lang w:val="fr-CA"/>
        </w:rPr>
      </w:pPr>
      <w:r>
        <w:rPr>
          <w:lang w:val="fr-CA"/>
        </w:rPr>
        <w:t xml:space="preserve">Création d’un </w:t>
      </w:r>
      <w:proofErr w:type="spellStart"/>
      <w:r>
        <w:rPr>
          <w:lang w:val="fr-CA"/>
        </w:rPr>
        <w:t>data.frame</w:t>
      </w:r>
      <w:proofErr w:type="spellEnd"/>
      <w:r>
        <w:rPr>
          <w:lang w:val="fr-CA"/>
        </w:rPr>
        <w:t xml:space="preserve"> avec quelques colonnes du jeu de données initiales et</w:t>
      </w:r>
      <w:r w:rsidR="00F00518">
        <w:rPr>
          <w:lang w:val="fr-CA"/>
        </w:rPr>
        <w:t xml:space="preserve"> les années</w:t>
      </w:r>
    </w:p>
    <w:p w14:paraId="06726234" w14:textId="662D3E22" w:rsidR="00F00518" w:rsidRDefault="00F00518" w:rsidP="00F36608">
      <w:pPr>
        <w:pStyle w:val="ListParagraph"/>
        <w:numPr>
          <w:ilvl w:val="0"/>
          <w:numId w:val="15"/>
        </w:numPr>
        <w:rPr>
          <w:lang w:val="fr-CA"/>
        </w:rPr>
      </w:pPr>
      <w:r>
        <w:rPr>
          <w:lang w:val="fr-CA"/>
        </w:rPr>
        <w:t xml:space="preserve">La définition du nom des colonnes du </w:t>
      </w:r>
      <w:proofErr w:type="spellStart"/>
      <w:r>
        <w:rPr>
          <w:lang w:val="fr-CA"/>
        </w:rPr>
        <w:t>data.frame</w:t>
      </w:r>
      <w:proofErr w:type="spellEnd"/>
      <w:r>
        <w:rPr>
          <w:lang w:val="fr-CA"/>
        </w:rPr>
        <w:t xml:space="preserve"> appelé </w:t>
      </w:r>
      <w:proofErr w:type="spellStart"/>
      <w:r>
        <w:rPr>
          <w:lang w:val="fr-CA"/>
        </w:rPr>
        <w:t>table_de_fatalites_par_annee</w:t>
      </w:r>
      <w:proofErr w:type="spellEnd"/>
    </w:p>
    <w:p w14:paraId="36EE11CA" w14:textId="7D424CEE" w:rsidR="00F00518" w:rsidRDefault="00F00518" w:rsidP="00F36608">
      <w:pPr>
        <w:pStyle w:val="ListParagraph"/>
        <w:numPr>
          <w:ilvl w:val="0"/>
          <w:numId w:val="15"/>
        </w:numPr>
        <w:rPr>
          <w:lang w:val="fr-CA"/>
        </w:rPr>
      </w:pPr>
      <w:r>
        <w:rPr>
          <w:lang w:val="fr-CA"/>
        </w:rPr>
        <w:t>Utilisation d’une boucle pour trouver la somme du nombre de fatalités pour chaque année</w:t>
      </w:r>
    </w:p>
    <w:p w14:paraId="216E89E4" w14:textId="69E7A968" w:rsidR="00F00518" w:rsidRDefault="00F00518" w:rsidP="00F36608">
      <w:pPr>
        <w:pStyle w:val="ListParagraph"/>
        <w:numPr>
          <w:ilvl w:val="0"/>
          <w:numId w:val="15"/>
        </w:numPr>
        <w:rPr>
          <w:lang w:val="fr-CA"/>
        </w:rPr>
      </w:pPr>
      <w:r>
        <w:rPr>
          <w:lang w:val="fr-CA"/>
        </w:rPr>
        <w:t xml:space="preserve">L’avant-dernière étape de préparation des données implique la création d’un </w:t>
      </w:r>
      <w:proofErr w:type="spellStart"/>
      <w:r>
        <w:rPr>
          <w:lang w:val="fr-CA"/>
        </w:rPr>
        <w:t>data.frame</w:t>
      </w:r>
      <w:proofErr w:type="spellEnd"/>
      <w:r>
        <w:rPr>
          <w:lang w:val="fr-CA"/>
        </w:rPr>
        <w:t xml:space="preserve"> avec chaque valeur de somme par années et les années</w:t>
      </w:r>
    </w:p>
    <w:p w14:paraId="55195870" w14:textId="77777777" w:rsidR="00EE29E6" w:rsidRDefault="00F00518" w:rsidP="00F36608">
      <w:pPr>
        <w:pStyle w:val="ListParagraph"/>
        <w:numPr>
          <w:ilvl w:val="0"/>
          <w:numId w:val="15"/>
        </w:numPr>
        <w:rPr>
          <w:lang w:val="fr-CA"/>
        </w:rPr>
      </w:pPr>
      <w:r>
        <w:rPr>
          <w:lang w:val="fr-CA"/>
        </w:rPr>
        <w:t>La dernière étape de préparation des données comprend la création d’un graphique à l’aide la fonction « plot »</w:t>
      </w:r>
    </w:p>
    <w:p w14:paraId="3CD11A6D" w14:textId="42AB4C66" w:rsidR="00EE29E6" w:rsidRPr="00EE29E6" w:rsidDel="00E87EDA" w:rsidRDefault="00EE29E6">
      <w:pPr>
        <w:pStyle w:val="Heading3"/>
        <w:ind w:left="720"/>
        <w:rPr>
          <w:del w:id="74" w:author="Laurent Dulyx" w:date="2016-10-26T10:13:00Z"/>
          <w:lang w:val="fr-CA"/>
        </w:rPr>
        <w:pPrChange w:id="75" w:author="Laurent Dulyx" w:date="2016-10-26T10:13:00Z">
          <w:pPr>
            <w:ind w:left="360"/>
          </w:pPr>
        </w:pPrChange>
      </w:pPr>
      <w:r w:rsidRPr="00EE29E6">
        <w:rPr>
          <w:lang w:val="fr-CA"/>
        </w:rPr>
        <w:t>Résultats</w:t>
      </w:r>
      <w:r w:rsidR="006E07DE">
        <w:rPr>
          <w:lang w:val="fr-CA"/>
        </w:rPr>
        <w:t xml:space="preserve"> et interprétations</w:t>
      </w:r>
    </w:p>
    <w:p w14:paraId="4E27E868" w14:textId="2DD6202C" w:rsidR="006E07DE" w:rsidRDefault="00041594">
      <w:pPr>
        <w:pStyle w:val="Heading3"/>
        <w:ind w:left="720"/>
        <w:rPr>
          <w:lang w:val="fr-CA"/>
        </w:rPr>
        <w:pPrChange w:id="76" w:author="Laurent Dulyx" w:date="2016-10-26T10:13:00Z">
          <w:pPr>
            <w:ind w:left="720"/>
          </w:pPr>
        </w:pPrChange>
      </w:pPr>
      <w:del w:id="77" w:author="Laurent Dulyx" w:date="2016-10-26T10:13:00Z">
        <w:r w:rsidDel="00E87EDA">
          <w:rPr>
            <w:noProof/>
            <w:lang w:eastAsia="en-CA"/>
          </w:rPr>
          <w:drawing>
            <wp:inline distT="0" distB="0" distL="0" distR="0" wp14:anchorId="574B440D" wp14:editId="0A9CF68E">
              <wp:extent cx="5943600" cy="2797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del>
    </w:p>
    <w:p w14:paraId="6584860D" w14:textId="77777777" w:rsidR="006E07DE" w:rsidRDefault="006E07DE" w:rsidP="006E07DE">
      <w:pPr>
        <w:ind w:left="360"/>
        <w:rPr>
          <w:lang w:val="fr-CA"/>
        </w:rPr>
      </w:pPr>
    </w:p>
    <w:p w14:paraId="55C96728" w14:textId="062A8812" w:rsidR="00603944" w:rsidRDefault="00603944">
      <w:pPr>
        <w:jc w:val="both"/>
        <w:rPr>
          <w:ins w:id="78" w:author="Laurent Dulyx" w:date="2016-10-26T09:37:00Z"/>
          <w:lang w:val="fr-CA"/>
        </w:rPr>
        <w:pPrChange w:id="79" w:author="Laurent Dulyx" w:date="2016-10-26T10:04:00Z">
          <w:pPr>
            <w:ind w:left="360"/>
          </w:pPr>
        </w:pPrChange>
      </w:pPr>
      <w:ins w:id="80" w:author="Laurent Dulyx" w:date="2016-10-26T09:38:00Z">
        <w:r>
          <w:rPr>
            <w:lang w:val="fr-CA"/>
          </w:rPr>
          <w:t>Comme on peut voir dans le graphique, le nombre de fatalités semble suivre la même tendance que le graphique précédent sur le nombre d’écrasement à travers le temps. La seule différence qui peut être noté c’est que le nombre de fatalités est plutôt faible entre les années 1940 et 1945. Cette période marqué par la guerre pourrait avoir été marqué par plusieurs écrasements d’avions de type militaire qui transporte</w:t>
        </w:r>
      </w:ins>
      <w:ins w:id="81" w:author="Laurent Dulyx" w:date="2016-10-26T10:05:00Z">
        <w:r w:rsidR="004A6FCB">
          <w:rPr>
            <w:lang w:val="fr-CA"/>
          </w:rPr>
          <w:t>nt</w:t>
        </w:r>
      </w:ins>
      <w:ins w:id="82" w:author="Laurent Dulyx" w:date="2016-10-26T09:38:00Z">
        <w:r>
          <w:rPr>
            <w:lang w:val="fr-CA"/>
          </w:rPr>
          <w:t xml:space="preserve"> souvent un ou deux passagers. Ceci pourrait potentiellement expliquer cette différence. </w:t>
        </w:r>
      </w:ins>
    </w:p>
    <w:p w14:paraId="2A8744F2" w14:textId="77777777" w:rsidR="00603944" w:rsidRDefault="00603944" w:rsidP="006E07DE">
      <w:pPr>
        <w:ind w:left="360"/>
        <w:rPr>
          <w:ins w:id="83" w:author="Laurent Dulyx" w:date="2016-10-26T09:37:00Z"/>
          <w:lang w:val="fr-CA"/>
        </w:rPr>
      </w:pPr>
    </w:p>
    <w:p w14:paraId="489DB70F" w14:textId="23F86A86" w:rsidR="006E07DE" w:rsidRDefault="006E07DE">
      <w:pPr>
        <w:pStyle w:val="Heading3"/>
        <w:ind w:left="720"/>
        <w:rPr>
          <w:ins w:id="84" w:author="Laurent Dulyx" w:date="2016-10-26T09:38:00Z"/>
          <w:lang w:val="fr-CA"/>
        </w:rPr>
        <w:pPrChange w:id="85" w:author="Laurent Dulyx" w:date="2016-10-26T09:45:00Z">
          <w:pPr>
            <w:ind w:left="360"/>
          </w:pPr>
        </w:pPrChange>
      </w:pPr>
      <w:r>
        <w:rPr>
          <w:lang w:val="fr-CA"/>
        </w:rPr>
        <w:t>Améliorations possibles</w:t>
      </w:r>
    </w:p>
    <w:p w14:paraId="180358B7" w14:textId="77777777" w:rsidR="00603944" w:rsidRDefault="00603944" w:rsidP="006E07DE">
      <w:pPr>
        <w:ind w:left="360"/>
        <w:rPr>
          <w:ins w:id="86" w:author="Laurent Dulyx" w:date="2016-10-26T09:38:00Z"/>
          <w:lang w:val="fr-CA"/>
        </w:rPr>
      </w:pPr>
    </w:p>
    <w:p w14:paraId="6C0494FD" w14:textId="2AF53899" w:rsidR="00603944" w:rsidRDefault="00603944">
      <w:pPr>
        <w:jc w:val="both"/>
        <w:rPr>
          <w:ins w:id="87" w:author="Laurent Dulyx" w:date="2016-10-26T09:38:00Z"/>
          <w:lang w:val="fr-CA"/>
        </w:rPr>
        <w:pPrChange w:id="88" w:author="Laurent Dulyx" w:date="2016-10-26T10:08:00Z">
          <w:pPr/>
        </w:pPrChange>
      </w:pPr>
      <w:ins w:id="89" w:author="Laurent Dulyx" w:date="2016-10-26T09:38:00Z">
        <w:r>
          <w:rPr>
            <w:lang w:val="fr-CA"/>
          </w:rPr>
          <w:t xml:space="preserve">Les données auraient pu être divisées par type d’avions pour avoir une meilleure idée du nombre de fatalités pour les avions de type commerciaux. </w:t>
        </w:r>
      </w:ins>
      <w:ins w:id="90" w:author="Laurent Dulyx" w:date="2016-10-26T10:05:00Z">
        <w:r w:rsidR="004A6FCB">
          <w:rPr>
            <w:lang w:val="fr-CA"/>
          </w:rPr>
          <w:t xml:space="preserve">De plus, comme il a déjà été mentionné, avoir une idée du nombre de vols par année nous permettrait de faire un ratio. </w:t>
        </w:r>
      </w:ins>
      <w:ins w:id="91" w:author="Laurent Dulyx" w:date="2016-10-26T10:06:00Z">
        <w:r w:rsidR="004A6FCB">
          <w:rPr>
            <w:lang w:val="fr-CA"/>
          </w:rPr>
          <w:t>Et ceci nous permettrait de savoir</w:t>
        </w:r>
      </w:ins>
      <w:ins w:id="92" w:author="Laurent Dulyx" w:date="2016-10-26T10:07:00Z">
        <w:r w:rsidR="004A6FCB">
          <w:rPr>
            <w:lang w:val="fr-CA"/>
          </w:rPr>
          <w:t xml:space="preserve"> </w:t>
        </w:r>
        <w:proofErr w:type="gramStart"/>
        <w:r w:rsidR="004A6FCB">
          <w:rPr>
            <w:lang w:val="fr-CA"/>
          </w:rPr>
          <w:t>si il</w:t>
        </w:r>
        <w:proofErr w:type="gramEnd"/>
        <w:r w:rsidR="004A6FCB">
          <w:rPr>
            <w:lang w:val="fr-CA"/>
          </w:rPr>
          <w:t xml:space="preserve"> y a une amélioration technologique qui </w:t>
        </w:r>
      </w:ins>
      <w:ins w:id="93" w:author="Laurent Dulyx" w:date="2016-10-26T10:08:00Z">
        <w:r w:rsidR="0009075F">
          <w:rPr>
            <w:lang w:val="fr-CA"/>
          </w:rPr>
          <w:t>permet</w:t>
        </w:r>
      </w:ins>
      <w:ins w:id="94" w:author="Laurent Dulyx" w:date="2016-10-26T10:07:00Z">
        <w:r w:rsidR="004A6FCB">
          <w:rPr>
            <w:lang w:val="fr-CA"/>
          </w:rPr>
          <w:t xml:space="preserve"> de réduire le nombre de fatalités lors des écrasements.</w:t>
        </w:r>
      </w:ins>
    </w:p>
    <w:p w14:paraId="536F3301" w14:textId="409EC257" w:rsidR="00603944" w:rsidRPr="00EE29E6" w:rsidRDefault="00E87EDA" w:rsidP="006E07DE">
      <w:pPr>
        <w:ind w:left="360"/>
        <w:rPr>
          <w:lang w:val="fr-CA"/>
        </w:rPr>
      </w:pPr>
      <w:ins w:id="95" w:author="Laurent Dulyx" w:date="2016-10-26T10:13:00Z">
        <w:r>
          <w:rPr>
            <w:noProof/>
            <w:lang w:eastAsia="en-CA"/>
          </w:rPr>
          <w:drawing>
            <wp:inline distT="0" distB="0" distL="0" distR="0" wp14:anchorId="259262EB" wp14:editId="2B8EA073">
              <wp:extent cx="5943600" cy="2797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ins>
    </w:p>
    <w:p w14:paraId="66A38D50" w14:textId="4EEF84E0" w:rsidR="006E07DE" w:rsidDel="00603944" w:rsidRDefault="0006414C" w:rsidP="005B7BF5">
      <w:pPr>
        <w:rPr>
          <w:del w:id="96" w:author="Laurent Dulyx" w:date="2016-10-26T09:37:00Z"/>
          <w:lang w:val="fr-CA"/>
        </w:rPr>
      </w:pPr>
      <w:commentRangeStart w:id="97"/>
      <w:del w:id="98" w:author="Laurent Dulyx" w:date="2016-10-26T09:37:00Z">
        <w:r w:rsidDel="00603944">
          <w:rPr>
            <w:lang w:val="fr-CA"/>
          </w:rPr>
          <w:delText>A rajouter…</w:delText>
        </w:r>
        <w:commentRangeEnd w:id="97"/>
        <w:r w:rsidR="0011636E" w:rsidDel="00603944">
          <w:rPr>
            <w:rStyle w:val="CommentReference"/>
          </w:rPr>
          <w:commentReference w:id="97"/>
        </w:r>
      </w:del>
    </w:p>
    <w:p w14:paraId="19FD040D" w14:textId="77777777" w:rsidR="00F26248" w:rsidRDefault="00F26248" w:rsidP="00293515">
      <w:pPr>
        <w:rPr>
          <w:lang w:val="fr-CA"/>
        </w:rPr>
      </w:pPr>
    </w:p>
    <w:p w14:paraId="17B128F9" w14:textId="1253110C" w:rsidR="00F36608" w:rsidRDefault="00B22299" w:rsidP="00F36608">
      <w:pPr>
        <w:pStyle w:val="Heading2"/>
        <w:rPr>
          <w:lang w:val="fr-CA"/>
        </w:rPr>
      </w:pPr>
      <w:ins w:id="99" w:author="Laurent Dulyx" w:date="2016-10-26T09:17:00Z">
        <w:r>
          <w:rPr>
            <w:lang w:val="fr-CA"/>
          </w:rPr>
          <w:t xml:space="preserve">Question 3 : </w:t>
        </w:r>
      </w:ins>
      <w:r w:rsidR="00F36608">
        <w:rPr>
          <w:lang w:val="fr-CA"/>
        </w:rPr>
        <w:t>« Nombre de fatalités par loca</w:t>
      </w:r>
      <w:ins w:id="100" w:author="Laurent Dulyx" w:date="2016-10-26T09:17:00Z">
        <w:r>
          <w:rPr>
            <w:lang w:val="fr-CA"/>
          </w:rPr>
          <w:t>lisation</w:t>
        </w:r>
      </w:ins>
      <w:del w:id="101" w:author="Laurent Dulyx" w:date="2016-10-26T09:17:00Z">
        <w:r w:rsidR="00F36608" w:rsidDel="00B22299">
          <w:rPr>
            <w:lang w:val="fr-CA"/>
          </w:rPr>
          <w:delText>tion</w:delText>
        </w:r>
      </w:del>
      <w:r w:rsidR="00F36608">
        <w:rPr>
          <w:lang w:val="fr-CA"/>
        </w:rPr>
        <w:t xml:space="preserve">» </w:t>
      </w:r>
    </w:p>
    <w:p w14:paraId="15E668DB" w14:textId="77777777" w:rsidR="00F36608" w:rsidRPr="00D924EB" w:rsidRDefault="00F36608" w:rsidP="00F36608">
      <w:pPr>
        <w:rPr>
          <w:lang w:val="fr-CA"/>
        </w:rPr>
      </w:pPr>
    </w:p>
    <w:p w14:paraId="4CC1C20E" w14:textId="77777777" w:rsidR="004801A3" w:rsidRDefault="004801A3">
      <w:pPr>
        <w:pStyle w:val="Heading3"/>
        <w:ind w:left="720"/>
        <w:rPr>
          <w:lang w:val="fr-CA"/>
        </w:rPr>
        <w:pPrChange w:id="102" w:author="Laurent Dulyx" w:date="2016-10-26T09:45:00Z">
          <w:pPr>
            <w:pStyle w:val="Heading3"/>
            <w:ind w:left="360"/>
          </w:pPr>
        </w:pPrChange>
      </w:pPr>
      <w:r>
        <w:rPr>
          <w:lang w:val="fr-CA"/>
        </w:rPr>
        <w:t>Description</w:t>
      </w:r>
    </w:p>
    <w:p w14:paraId="74FA573C" w14:textId="77777777" w:rsidR="00603944" w:rsidRPr="00C17E3D" w:rsidRDefault="00603944" w:rsidP="00603944">
      <w:pPr>
        <w:rPr>
          <w:ins w:id="103" w:author="Laurent Dulyx" w:date="2016-10-26T09:38:00Z"/>
          <w:lang w:val="fr-CA"/>
        </w:rPr>
      </w:pPr>
      <w:ins w:id="104" w:author="Laurent Dulyx" w:date="2016-10-26T09:38:00Z">
        <w:r>
          <w:rPr>
            <w:lang w:val="fr-CA"/>
          </w:rPr>
          <w:t xml:space="preserve">Nous avons voulu savoir s’il y a certaines parties du monde qui sont plus touchés par des écrasements d’avions. </w:t>
        </w:r>
      </w:ins>
    </w:p>
    <w:p w14:paraId="50272081" w14:textId="0E192057" w:rsidR="004801A3" w:rsidRPr="00D924EB" w:rsidDel="00603944" w:rsidRDefault="0006414C">
      <w:pPr>
        <w:ind w:left="720"/>
        <w:rPr>
          <w:del w:id="105" w:author="Laurent Dulyx" w:date="2016-10-26T09:38:00Z"/>
          <w:lang w:val="fr-CA"/>
        </w:rPr>
        <w:pPrChange w:id="106" w:author="Laurent Dulyx" w:date="2016-10-26T09:45:00Z">
          <w:pPr/>
        </w:pPrChange>
      </w:pPr>
      <w:commentRangeStart w:id="107"/>
      <w:del w:id="108" w:author="Laurent Dulyx" w:date="2016-10-26T09:38:00Z">
        <w:r w:rsidRPr="00D924EB" w:rsidDel="00603944">
          <w:rPr>
            <w:lang w:val="fr-CA"/>
          </w:rPr>
          <w:delText>A rajouter…</w:delText>
        </w:r>
        <w:commentRangeEnd w:id="107"/>
        <w:r w:rsidR="0011636E" w:rsidRPr="00596F5B" w:rsidDel="00603944">
          <w:rPr>
            <w:sz w:val="24"/>
            <w:szCs w:val="24"/>
            <w:lang w:val="fr-CA"/>
            <w:rPrChange w:id="109" w:author="Laurent Dulyx" w:date="2016-10-26T09:45:00Z">
              <w:rPr>
                <w:rStyle w:val="CommentReference"/>
              </w:rPr>
            </w:rPrChange>
          </w:rPr>
          <w:commentReference w:id="107"/>
        </w:r>
      </w:del>
    </w:p>
    <w:p w14:paraId="656F0C38" w14:textId="3C89F837" w:rsidR="00F36608" w:rsidRDefault="00F36608">
      <w:pPr>
        <w:pStyle w:val="Heading3"/>
        <w:ind w:left="720"/>
        <w:rPr>
          <w:lang w:val="fr-CA"/>
        </w:rPr>
        <w:pPrChange w:id="110" w:author="Laurent Dulyx" w:date="2016-10-26T09:45:00Z">
          <w:pPr>
            <w:pStyle w:val="Heading3"/>
          </w:pPr>
        </w:pPrChange>
      </w:pPr>
      <w:r>
        <w:rPr>
          <w:lang w:val="fr-CA"/>
        </w:rPr>
        <w:t>Approche de résolution</w:t>
      </w:r>
    </w:p>
    <w:p w14:paraId="3923D1B2" w14:textId="3E9748AC" w:rsidR="00495A09" w:rsidRDefault="00495A09" w:rsidP="00F36608">
      <w:pPr>
        <w:pStyle w:val="ListParagraph"/>
        <w:numPr>
          <w:ilvl w:val="0"/>
          <w:numId w:val="16"/>
        </w:numPr>
        <w:rPr>
          <w:lang w:val="fr-CA"/>
        </w:rPr>
      </w:pPr>
      <w:r>
        <w:rPr>
          <w:lang w:val="fr-CA"/>
        </w:rPr>
        <w:t>Utilisation d’une boucle pour trouver la somme du nombre de fatalités pour chaque location</w:t>
      </w:r>
    </w:p>
    <w:p w14:paraId="69D8D604" w14:textId="482DDD4F" w:rsidR="00495A09" w:rsidRDefault="00495A09" w:rsidP="00F36608">
      <w:pPr>
        <w:pStyle w:val="ListParagraph"/>
        <w:numPr>
          <w:ilvl w:val="0"/>
          <w:numId w:val="16"/>
        </w:numPr>
        <w:rPr>
          <w:lang w:val="fr-CA"/>
        </w:rPr>
      </w:pPr>
      <w:r>
        <w:rPr>
          <w:lang w:val="fr-CA"/>
        </w:rPr>
        <w:t>L’organisation de la table en ordre décroissant par nombre de fatalités par location</w:t>
      </w:r>
    </w:p>
    <w:p w14:paraId="01E4F8EA" w14:textId="130C3203" w:rsidR="00495A09" w:rsidRDefault="00495A09" w:rsidP="00F36608">
      <w:pPr>
        <w:pStyle w:val="ListParagraph"/>
        <w:numPr>
          <w:ilvl w:val="0"/>
          <w:numId w:val="16"/>
        </w:numPr>
        <w:rPr>
          <w:lang w:val="fr-CA"/>
        </w:rPr>
      </w:pPr>
      <w:r>
        <w:rPr>
          <w:lang w:val="fr-CA"/>
        </w:rPr>
        <w:t>L’extrait du top 50 des locations avec le plus grand nombre de fatalités par location</w:t>
      </w:r>
    </w:p>
    <w:p w14:paraId="28B55EEF" w14:textId="1067B96A" w:rsidR="005B7BF5" w:rsidRDefault="00495A09" w:rsidP="00F36608">
      <w:pPr>
        <w:pStyle w:val="ListParagraph"/>
        <w:numPr>
          <w:ilvl w:val="0"/>
          <w:numId w:val="16"/>
        </w:numPr>
        <w:rPr>
          <w:lang w:val="fr-CA"/>
        </w:rPr>
      </w:pPr>
      <w:r>
        <w:rPr>
          <w:lang w:val="fr-CA"/>
        </w:rPr>
        <w:t xml:space="preserve">L’utilisation d’une boucle pour transformer en « string » chacune des </w:t>
      </w:r>
      <w:proofErr w:type="gramStart"/>
      <w:r>
        <w:rPr>
          <w:lang w:val="fr-CA"/>
        </w:rPr>
        <w:t>instance</w:t>
      </w:r>
      <w:proofErr w:type="gramEnd"/>
      <w:r>
        <w:rPr>
          <w:lang w:val="fr-CA"/>
        </w:rPr>
        <w:t xml:space="preserve"> de la variable « location » de la table top_50_location_par_fatalites </w:t>
      </w:r>
    </w:p>
    <w:p w14:paraId="14042D33" w14:textId="026EA501" w:rsidR="00F36608" w:rsidRPr="005B7BF5" w:rsidRDefault="00495A09" w:rsidP="005B7BF5">
      <w:pPr>
        <w:pStyle w:val="ListParagraph"/>
        <w:numPr>
          <w:ilvl w:val="0"/>
          <w:numId w:val="16"/>
        </w:numPr>
        <w:rPr>
          <w:lang w:val="fr-CA"/>
        </w:rPr>
      </w:pPr>
      <w:r w:rsidRPr="005B7BF5">
        <w:rPr>
          <w:lang w:val="fr-CA"/>
        </w:rPr>
        <w:t>La dernière étape de préparation des données comprend l’utilisation de la fonction « </w:t>
      </w:r>
      <w:proofErr w:type="spellStart"/>
      <w:r w:rsidRPr="005B7BF5">
        <w:rPr>
          <w:lang w:val="fr-CA"/>
        </w:rPr>
        <w:t>afficher_map</w:t>
      </w:r>
      <w:proofErr w:type="spellEnd"/>
      <w:r w:rsidRPr="005B7BF5">
        <w:rPr>
          <w:lang w:val="fr-CA"/>
        </w:rPr>
        <w:t xml:space="preserve"> » pour faire afficher sur un </w:t>
      </w:r>
      <w:proofErr w:type="spellStart"/>
      <w:r w:rsidRPr="005B7BF5">
        <w:rPr>
          <w:lang w:val="fr-CA"/>
        </w:rPr>
        <w:t>map</w:t>
      </w:r>
      <w:proofErr w:type="spellEnd"/>
      <w:r w:rsidRPr="005B7BF5">
        <w:rPr>
          <w:lang w:val="fr-CA"/>
        </w:rPr>
        <w:t xml:space="preserve"> le top 50 des locations avec le plus grand nombre de fatalités</w:t>
      </w:r>
      <w:r w:rsidR="00F26248" w:rsidRPr="005B7BF5">
        <w:rPr>
          <w:lang w:val="fr-CA"/>
        </w:rPr>
        <w:t>.</w:t>
      </w:r>
    </w:p>
    <w:p w14:paraId="69BCC225" w14:textId="77777777" w:rsidR="00F36608" w:rsidRDefault="00F36608" w:rsidP="004801A3">
      <w:pPr>
        <w:rPr>
          <w:lang w:val="fr-CA"/>
        </w:rPr>
      </w:pPr>
    </w:p>
    <w:p w14:paraId="48509187" w14:textId="174E0C51" w:rsidR="00F36608" w:rsidRDefault="00F36608">
      <w:pPr>
        <w:pStyle w:val="Heading3"/>
        <w:ind w:left="720"/>
        <w:rPr>
          <w:lang w:val="fr-CA"/>
        </w:rPr>
        <w:pPrChange w:id="111" w:author="Laurent Dulyx" w:date="2016-10-26T09:45:00Z">
          <w:pPr>
            <w:pStyle w:val="Heading3"/>
          </w:pPr>
        </w:pPrChange>
      </w:pPr>
      <w:r w:rsidRPr="00EE29E6">
        <w:rPr>
          <w:lang w:val="fr-CA"/>
        </w:rPr>
        <w:lastRenderedPageBreak/>
        <w:t>Résultats</w:t>
      </w:r>
      <w:r w:rsidR="006E07DE">
        <w:rPr>
          <w:lang w:val="fr-CA"/>
        </w:rPr>
        <w:t xml:space="preserve"> et interprétations</w:t>
      </w:r>
    </w:p>
    <w:p w14:paraId="655442B3" w14:textId="20989D8D" w:rsidR="00603944" w:rsidRDefault="00603944" w:rsidP="00603944">
      <w:pPr>
        <w:ind w:left="360"/>
        <w:rPr>
          <w:ins w:id="112" w:author="Laurent Dulyx" w:date="2016-10-26T09:39:00Z"/>
          <w:lang w:val="fr-CA"/>
        </w:rPr>
      </w:pPr>
      <w:ins w:id="113" w:author="Laurent Dulyx" w:date="2016-10-26T09:39:00Z">
        <w:r>
          <w:rPr>
            <w:lang w:val="fr-CA"/>
          </w:rPr>
          <w:t xml:space="preserve">On peut voir sur le graphique que le top 50 des endroits </w:t>
        </w:r>
      </w:ins>
      <w:ins w:id="114" w:author="Laurent Dulyx" w:date="2016-10-26T10:08:00Z">
        <w:r w:rsidR="002604E4">
          <w:rPr>
            <w:lang w:val="fr-CA"/>
          </w:rPr>
          <w:t>où</w:t>
        </w:r>
      </w:ins>
      <w:ins w:id="115" w:author="Laurent Dulyx" w:date="2016-10-26T09:39:00Z">
        <w:r>
          <w:rPr>
            <w:lang w:val="fr-CA"/>
          </w:rPr>
          <w:t xml:space="preserve"> il y a eu le plus grand nombres de fatalités par endroit. Par exemple, on peut facilement reconnaître le Brésil avec deux points rouges. Il est le seul pays en Amérique latine à faire partie du top 50 des endroits avec le plus grand nombre d’écrasements.</w:t>
        </w:r>
      </w:ins>
    </w:p>
    <w:p w14:paraId="6B78AA38" w14:textId="77777777" w:rsidR="00F01251" w:rsidRDefault="00F01251" w:rsidP="00F36608">
      <w:pPr>
        <w:ind w:left="360"/>
        <w:rPr>
          <w:lang w:val="fr-CA"/>
        </w:rPr>
      </w:pPr>
    </w:p>
    <w:p w14:paraId="6AFBE63E" w14:textId="260DB3FD" w:rsidR="00F01251" w:rsidRPr="00EE29E6" w:rsidRDefault="00F01251">
      <w:pPr>
        <w:pStyle w:val="Heading3"/>
        <w:ind w:left="720"/>
        <w:rPr>
          <w:lang w:val="fr-CA"/>
        </w:rPr>
        <w:pPrChange w:id="116" w:author="Laurent Dulyx" w:date="2016-10-26T09:45:00Z">
          <w:pPr>
            <w:pStyle w:val="Heading3"/>
          </w:pPr>
        </w:pPrChange>
      </w:pPr>
      <w:r>
        <w:rPr>
          <w:lang w:val="fr-CA"/>
        </w:rPr>
        <w:t>Améliorations possibles</w:t>
      </w:r>
    </w:p>
    <w:p w14:paraId="0F271FCE" w14:textId="04BCF752" w:rsidR="00F01251" w:rsidRPr="00EE29E6" w:rsidDel="00603944" w:rsidRDefault="00013EFE">
      <w:pPr>
        <w:ind w:left="360"/>
        <w:jc w:val="both"/>
        <w:rPr>
          <w:del w:id="117" w:author="Laurent Dulyx" w:date="2016-10-26T09:38:00Z"/>
          <w:lang w:val="fr-CA"/>
        </w:rPr>
        <w:pPrChange w:id="118" w:author="Laurent Dulyx" w:date="2016-10-26T10:08:00Z">
          <w:pPr>
            <w:ind w:left="360"/>
          </w:pPr>
        </w:pPrChange>
      </w:pPr>
      <w:ins w:id="119" w:author="Laurent Dulyx" w:date="2016-10-26T10:09:00Z">
        <w:r>
          <w:rPr>
            <w:lang w:val="fr-CA"/>
          </w:rPr>
          <w:t xml:space="preserve">Il aurait été intéressant d’utilisé un </w:t>
        </w:r>
        <w:proofErr w:type="spellStart"/>
        <w:r>
          <w:rPr>
            <w:lang w:val="fr-CA"/>
          </w:rPr>
          <w:t>map</w:t>
        </w:r>
        <w:proofErr w:type="spellEnd"/>
        <w:r>
          <w:rPr>
            <w:lang w:val="fr-CA"/>
          </w:rPr>
          <w:t xml:space="preserve"> qui affiche </w:t>
        </w:r>
      </w:ins>
      <w:ins w:id="120" w:author="Laurent Dulyx" w:date="2016-10-26T09:38:00Z">
        <w:r w:rsidR="00603944">
          <w:rPr>
            <w:lang w:val="fr-CA"/>
          </w:rPr>
          <w:t xml:space="preserve">le nom des villes, pays et le </w:t>
        </w:r>
        <w:r>
          <w:rPr>
            <w:lang w:val="fr-CA"/>
          </w:rPr>
          <w:t xml:space="preserve">nombre exact de fatalités. </w:t>
        </w:r>
        <w:r w:rsidR="00603944">
          <w:rPr>
            <w:lang w:val="fr-CA"/>
          </w:rPr>
          <w:t xml:space="preserve">Malheureusement, le manque de connaissance technique de la librairie </w:t>
        </w:r>
        <w:proofErr w:type="spellStart"/>
        <w:r w:rsidR="00603944">
          <w:rPr>
            <w:lang w:val="fr-CA"/>
          </w:rPr>
          <w:t>ggmap</w:t>
        </w:r>
        <w:proofErr w:type="spellEnd"/>
        <w:r w:rsidR="00603944">
          <w:rPr>
            <w:lang w:val="fr-CA"/>
          </w:rPr>
          <w:t xml:space="preserve"> nous a permis de seulement offrir </w:t>
        </w:r>
      </w:ins>
      <w:ins w:id="121" w:author="Laurent Dulyx" w:date="2016-10-26T10:09:00Z">
        <w:r w:rsidR="000254E8">
          <w:rPr>
            <w:lang w:val="fr-CA"/>
          </w:rPr>
          <w:t xml:space="preserve">le </w:t>
        </w:r>
        <w:proofErr w:type="spellStart"/>
        <w:r w:rsidR="000254E8">
          <w:rPr>
            <w:lang w:val="fr-CA"/>
          </w:rPr>
          <w:t>map</w:t>
        </w:r>
        <w:proofErr w:type="spellEnd"/>
        <w:r w:rsidR="000254E8">
          <w:rPr>
            <w:lang w:val="fr-CA"/>
          </w:rPr>
          <w:t xml:space="preserve"> affiché</w:t>
        </w:r>
      </w:ins>
      <w:ins w:id="122" w:author="Laurent Dulyx" w:date="2016-10-26T09:38:00Z">
        <w:r w:rsidR="00603944">
          <w:rPr>
            <w:lang w:val="fr-CA"/>
          </w:rPr>
          <w:t xml:space="preserve"> ci-dessous.</w:t>
        </w:r>
      </w:ins>
      <w:commentRangeStart w:id="123"/>
      <w:del w:id="124" w:author="Laurent Dulyx" w:date="2016-10-26T09:38:00Z">
        <w:r w:rsidR="0006414C" w:rsidDel="00603944">
          <w:rPr>
            <w:lang w:val="fr-CA"/>
          </w:rPr>
          <w:delText>A rajouter…</w:delText>
        </w:r>
        <w:commentRangeEnd w:id="123"/>
        <w:r w:rsidR="0011636E" w:rsidDel="00603944">
          <w:rPr>
            <w:rStyle w:val="CommentReference"/>
          </w:rPr>
          <w:commentReference w:id="123"/>
        </w:r>
      </w:del>
    </w:p>
    <w:p w14:paraId="67AAA1A5" w14:textId="2A9ABC7F" w:rsidR="00F36608" w:rsidRPr="00F36608" w:rsidDel="00603944" w:rsidRDefault="00F36608">
      <w:pPr>
        <w:jc w:val="both"/>
        <w:rPr>
          <w:del w:id="125" w:author="Laurent Dulyx" w:date="2016-10-26T09:39:00Z"/>
          <w:lang w:val="fr-CA"/>
        </w:rPr>
        <w:pPrChange w:id="126" w:author="Laurent Dulyx" w:date="2016-10-26T10:08:00Z">
          <w:pPr/>
        </w:pPrChange>
      </w:pPr>
    </w:p>
    <w:p w14:paraId="55BE4F55" w14:textId="6325D6AC" w:rsidR="00041594" w:rsidRPr="00041594" w:rsidRDefault="00603944">
      <w:pPr>
        <w:jc w:val="both"/>
        <w:rPr>
          <w:lang w:val="fr-CA"/>
        </w:rPr>
        <w:pPrChange w:id="127" w:author="Laurent Dulyx" w:date="2016-10-26T10:08:00Z">
          <w:pPr/>
        </w:pPrChange>
      </w:pPr>
      <w:ins w:id="128" w:author="Laurent Dulyx" w:date="2016-10-26T09:39:00Z">
        <w:r>
          <w:rPr>
            <w:lang w:val="fr-CA"/>
          </w:rPr>
          <w:t xml:space="preserve"> </w:t>
        </w:r>
      </w:ins>
      <w:commentRangeStart w:id="129"/>
      <w:r w:rsidR="00041594">
        <w:rPr>
          <w:lang w:val="fr-CA"/>
        </w:rPr>
        <w:t xml:space="preserve">À noter que </w:t>
      </w:r>
      <w:r w:rsidR="00213A2C">
        <w:rPr>
          <w:lang w:val="fr-CA"/>
        </w:rPr>
        <w:t xml:space="preserve">cinq </w:t>
      </w:r>
      <w:r w:rsidR="00041594">
        <w:rPr>
          <w:lang w:val="fr-CA"/>
        </w:rPr>
        <w:t>valeurs qui commencen</w:t>
      </w:r>
      <w:r w:rsidR="001D0D55">
        <w:rPr>
          <w:lang w:val="fr-CA"/>
        </w:rPr>
        <w:t>t par un</w:t>
      </w:r>
      <w:r w:rsidR="00041594">
        <w:rPr>
          <w:lang w:val="fr-CA"/>
        </w:rPr>
        <w:t xml:space="preserve"> énoncé autre </w:t>
      </w:r>
      <w:r w:rsidR="00064EAC">
        <w:rPr>
          <w:lang w:val="fr-CA"/>
        </w:rPr>
        <w:t>qu’un nom de</w:t>
      </w:r>
      <w:r w:rsidR="00041594">
        <w:rPr>
          <w:lang w:val="fr-CA"/>
        </w:rPr>
        <w:t xml:space="preserve"> ville n’affiche</w:t>
      </w:r>
      <w:ins w:id="130" w:author="Laurent Dulyx" w:date="2016-10-26T10:10:00Z">
        <w:r w:rsidR="000254E8">
          <w:rPr>
            <w:lang w:val="fr-CA"/>
          </w:rPr>
          <w:t>nt</w:t>
        </w:r>
      </w:ins>
      <w:r w:rsidR="00041594">
        <w:rPr>
          <w:lang w:val="fr-CA"/>
        </w:rPr>
        <w:t xml:space="preserve"> pas sur le </w:t>
      </w:r>
      <w:proofErr w:type="spellStart"/>
      <w:r w:rsidR="00041594">
        <w:rPr>
          <w:lang w:val="fr-CA"/>
        </w:rPr>
        <w:t>map</w:t>
      </w:r>
      <w:proofErr w:type="spellEnd"/>
      <w:r w:rsidR="00041594">
        <w:rPr>
          <w:lang w:val="fr-CA"/>
        </w:rPr>
        <w:t xml:space="preserve">. Par exemple, les valeurs qui comment avec «Near, </w:t>
      </w:r>
      <w:proofErr w:type="spellStart"/>
      <w:r w:rsidR="00041594">
        <w:rPr>
          <w:lang w:val="fr-CA"/>
        </w:rPr>
        <w:t>AtlanticOcean</w:t>
      </w:r>
      <w:proofErr w:type="spellEnd"/>
      <w:r w:rsidR="00041594">
        <w:rPr>
          <w:lang w:val="fr-CA"/>
        </w:rPr>
        <w:t>, off » n</w:t>
      </w:r>
      <w:r w:rsidR="00E56B1A">
        <w:rPr>
          <w:lang w:val="fr-CA"/>
        </w:rPr>
        <w:t>’ont pas retournées de</w:t>
      </w:r>
      <w:r w:rsidR="00041594">
        <w:rPr>
          <w:lang w:val="fr-CA"/>
        </w:rPr>
        <w:t xml:space="preserve"> </w:t>
      </w:r>
      <w:del w:id="131" w:author="Laurent Dulyx" w:date="2016-10-26T10:10:00Z">
        <w:r w:rsidR="00041594" w:rsidDel="00805D17">
          <w:rPr>
            <w:lang w:val="fr-CA"/>
          </w:rPr>
          <w:delText>coordonées</w:delText>
        </w:r>
      </w:del>
      <w:ins w:id="132" w:author="Laurent Dulyx" w:date="2016-10-26T10:10:00Z">
        <w:r w:rsidR="00805D17">
          <w:rPr>
            <w:lang w:val="fr-CA"/>
          </w:rPr>
          <w:t>coordonnées</w:t>
        </w:r>
      </w:ins>
      <w:r w:rsidR="00041594">
        <w:rPr>
          <w:lang w:val="fr-CA"/>
        </w:rPr>
        <w:t xml:space="preserve"> géographiques. </w:t>
      </w:r>
      <w:commentRangeEnd w:id="129"/>
      <w:r w:rsidR="00F01251">
        <w:rPr>
          <w:rStyle w:val="CommentReference"/>
        </w:rPr>
        <w:commentReference w:id="129"/>
      </w:r>
    </w:p>
    <w:p w14:paraId="7D4C1A51" w14:textId="32686797" w:rsidR="00F36608" w:rsidRPr="00EE29E6" w:rsidRDefault="00041594" w:rsidP="001E2DD9">
      <w:pPr>
        <w:rPr>
          <w:lang w:val="fr-CA"/>
        </w:rPr>
      </w:pPr>
      <w:r>
        <w:rPr>
          <w:noProof/>
          <w:lang w:eastAsia="en-CA"/>
        </w:rPr>
        <w:drawing>
          <wp:inline distT="0" distB="0" distL="0" distR="0" wp14:anchorId="5D0A7618" wp14:editId="2D0C1437">
            <wp:extent cx="6210935" cy="45116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6215110" cy="4514647"/>
                    </a:xfrm>
                    <a:prstGeom prst="rect">
                      <a:avLst/>
                    </a:prstGeom>
                  </pic:spPr>
                </pic:pic>
              </a:graphicData>
            </a:graphic>
          </wp:inline>
        </w:drawing>
      </w:r>
    </w:p>
    <w:p w14:paraId="797B4109" w14:textId="77777777" w:rsidR="00F26248" w:rsidRDefault="00F26248" w:rsidP="00293515">
      <w:pPr>
        <w:rPr>
          <w:lang w:val="fr-CA"/>
        </w:rPr>
      </w:pPr>
    </w:p>
    <w:p w14:paraId="0DA298DE" w14:textId="2329E517" w:rsidR="00B22299" w:rsidRDefault="00B22299" w:rsidP="00B22299">
      <w:pPr>
        <w:pStyle w:val="Heading2"/>
        <w:rPr>
          <w:ins w:id="133" w:author="Laurent Dulyx" w:date="2016-10-26T09:18:00Z"/>
          <w:lang w:val="fr-CA"/>
        </w:rPr>
      </w:pPr>
      <w:ins w:id="134" w:author="Laurent Dulyx" w:date="2016-10-26T09:18:00Z">
        <w:r>
          <w:rPr>
            <w:lang w:val="fr-CA"/>
          </w:rPr>
          <w:t xml:space="preserve">Question 4 : « Nombre d’écrasements par localisation» </w:t>
        </w:r>
      </w:ins>
    </w:p>
    <w:p w14:paraId="27908C98" w14:textId="77777777" w:rsidR="00041594" w:rsidRDefault="00041594" w:rsidP="00293515">
      <w:pPr>
        <w:rPr>
          <w:lang w:val="fr-CA"/>
        </w:rPr>
      </w:pPr>
    </w:p>
    <w:p w14:paraId="72D70CFD" w14:textId="656EB650" w:rsidR="00603944" w:rsidRDefault="00BA057A">
      <w:pPr>
        <w:pStyle w:val="Heading3"/>
        <w:ind w:left="720"/>
        <w:rPr>
          <w:ins w:id="135" w:author="Laurent Dulyx" w:date="2016-10-26T10:11:00Z"/>
          <w:lang w:val="fr-CA"/>
        </w:rPr>
        <w:pPrChange w:id="136" w:author="Laurent Dulyx" w:date="2016-10-26T09:45:00Z">
          <w:pPr/>
        </w:pPrChange>
      </w:pPr>
      <w:ins w:id="137" w:author="Laurent Dulyx" w:date="2016-10-26T09:41:00Z">
        <w:r>
          <w:rPr>
            <w:lang w:val="fr-CA"/>
          </w:rPr>
          <w:lastRenderedPageBreak/>
          <w:t>Description </w:t>
        </w:r>
      </w:ins>
    </w:p>
    <w:p w14:paraId="656150C5" w14:textId="77777777" w:rsidR="00BA057A" w:rsidRPr="00BA057A" w:rsidRDefault="00BA057A">
      <w:pPr>
        <w:rPr>
          <w:ins w:id="138" w:author="Laurent Dulyx" w:date="2016-10-26T09:41:00Z"/>
          <w:lang w:val="fr-CA"/>
        </w:rPr>
      </w:pPr>
    </w:p>
    <w:p w14:paraId="3F1A2BE3" w14:textId="1E8E39DA" w:rsidR="00603944" w:rsidRDefault="000B09FC" w:rsidP="00603944">
      <w:pPr>
        <w:rPr>
          <w:ins w:id="139" w:author="Laurent Dulyx" w:date="2016-10-26T09:41:00Z"/>
          <w:lang w:val="fr-CA"/>
        </w:rPr>
      </w:pPr>
      <w:ins w:id="140" w:author="Laurent Dulyx" w:date="2016-10-26T10:10:00Z">
        <w:r>
          <w:rPr>
            <w:lang w:val="fr-CA"/>
          </w:rPr>
          <w:t>Afin de savoir s’il y a des zones plus dangereuses que d</w:t>
        </w:r>
      </w:ins>
      <w:ins w:id="141" w:author="Laurent Dulyx" w:date="2016-10-26T10:11:00Z">
        <w:r>
          <w:rPr>
            <w:lang w:val="fr-CA"/>
          </w:rPr>
          <w:t>’autres dans le monde, o</w:t>
        </w:r>
      </w:ins>
      <w:ins w:id="142" w:author="Laurent Dulyx" w:date="2016-10-26T09:41:00Z">
        <w:r>
          <w:rPr>
            <w:lang w:val="fr-CA"/>
          </w:rPr>
          <w:t>n a voulu savoir s</w:t>
        </w:r>
      </w:ins>
      <w:ins w:id="143" w:author="Laurent Dulyx" w:date="2016-10-26T10:10:00Z">
        <w:r>
          <w:rPr>
            <w:lang w:val="fr-CA"/>
          </w:rPr>
          <w:t>’</w:t>
        </w:r>
      </w:ins>
      <w:ins w:id="144" w:author="Laurent Dulyx" w:date="2016-10-26T09:41:00Z">
        <w:r w:rsidR="00603944">
          <w:rPr>
            <w:lang w:val="fr-CA"/>
          </w:rPr>
          <w:t>il y avait plus d’écrasements dans des endr</w:t>
        </w:r>
        <w:r>
          <w:rPr>
            <w:lang w:val="fr-CA"/>
          </w:rPr>
          <w:t xml:space="preserve">oits spécifiques dans le monde. </w:t>
        </w:r>
      </w:ins>
    </w:p>
    <w:p w14:paraId="6A12858B" w14:textId="1CC8FB67" w:rsidR="00603944" w:rsidRDefault="00BA057A">
      <w:pPr>
        <w:pStyle w:val="Heading3"/>
        <w:ind w:left="720"/>
        <w:rPr>
          <w:ins w:id="145" w:author="Laurent Dulyx" w:date="2016-10-26T10:11:00Z"/>
          <w:lang w:val="fr-CA"/>
        </w:rPr>
        <w:pPrChange w:id="146" w:author="Laurent Dulyx" w:date="2016-10-26T10:11:00Z">
          <w:pPr/>
        </w:pPrChange>
      </w:pPr>
      <w:ins w:id="147" w:author="Laurent Dulyx" w:date="2016-10-26T10:11:00Z">
        <w:r>
          <w:rPr>
            <w:lang w:val="fr-CA"/>
          </w:rPr>
          <w:t>Approche de résolution</w:t>
        </w:r>
      </w:ins>
    </w:p>
    <w:p w14:paraId="63550A08" w14:textId="77777777" w:rsidR="00BA057A" w:rsidRPr="00BA057A" w:rsidRDefault="00BA057A">
      <w:pPr>
        <w:rPr>
          <w:ins w:id="148" w:author="Laurent Dulyx" w:date="2016-10-26T09:41:00Z"/>
          <w:lang w:val="fr-CA"/>
        </w:rPr>
      </w:pPr>
    </w:p>
    <w:p w14:paraId="2A4F0517" w14:textId="77777777" w:rsidR="00603944" w:rsidRDefault="00603944" w:rsidP="00603944">
      <w:pPr>
        <w:pStyle w:val="ListParagraph"/>
        <w:numPr>
          <w:ilvl w:val="0"/>
          <w:numId w:val="5"/>
        </w:numPr>
        <w:rPr>
          <w:ins w:id="149" w:author="Laurent Dulyx" w:date="2016-10-26T09:41:00Z"/>
          <w:lang w:val="fr-CA"/>
        </w:rPr>
      </w:pPr>
      <w:ins w:id="150" w:author="Laurent Dulyx" w:date="2016-10-26T09:41:00Z">
        <w:r>
          <w:rPr>
            <w:lang w:val="fr-CA"/>
          </w:rPr>
          <w:t xml:space="preserve">L’utilisation de la fonction </w:t>
        </w:r>
        <w:proofErr w:type="spellStart"/>
        <w:r>
          <w:rPr>
            <w:lang w:val="fr-CA"/>
          </w:rPr>
          <w:t>trouver_fréquence</w:t>
        </w:r>
        <w:proofErr w:type="spellEnd"/>
        <w:r>
          <w:rPr>
            <w:lang w:val="fr-CA"/>
          </w:rPr>
          <w:t xml:space="preserve"> pour trouver le nombre de crashs par location</w:t>
        </w:r>
      </w:ins>
    </w:p>
    <w:p w14:paraId="3483146E" w14:textId="77777777" w:rsidR="00603944" w:rsidRDefault="00603944" w:rsidP="00603944">
      <w:pPr>
        <w:pStyle w:val="ListParagraph"/>
        <w:numPr>
          <w:ilvl w:val="0"/>
          <w:numId w:val="5"/>
        </w:numPr>
        <w:rPr>
          <w:ins w:id="151" w:author="Laurent Dulyx" w:date="2016-10-26T09:41:00Z"/>
          <w:lang w:val="fr-CA"/>
        </w:rPr>
      </w:pPr>
      <w:ins w:id="152" w:author="Laurent Dulyx" w:date="2016-10-26T09:41:00Z">
        <w:r>
          <w:rPr>
            <w:lang w:val="fr-CA"/>
          </w:rPr>
          <w:t xml:space="preserve">La création d’un </w:t>
        </w:r>
        <w:proofErr w:type="spellStart"/>
        <w:r>
          <w:rPr>
            <w:lang w:val="fr-CA"/>
          </w:rPr>
          <w:t>data.frame</w:t>
        </w:r>
        <w:proofErr w:type="spellEnd"/>
        <w:r>
          <w:rPr>
            <w:lang w:val="fr-CA"/>
          </w:rPr>
          <w:t xml:space="preserve"> pour combiner la fréquence par « location » et les «  locations »</w:t>
        </w:r>
      </w:ins>
    </w:p>
    <w:p w14:paraId="23B387F8" w14:textId="77777777" w:rsidR="00603944" w:rsidRDefault="00603944" w:rsidP="00603944">
      <w:pPr>
        <w:pStyle w:val="ListParagraph"/>
        <w:numPr>
          <w:ilvl w:val="0"/>
          <w:numId w:val="5"/>
        </w:numPr>
        <w:rPr>
          <w:ins w:id="153" w:author="Laurent Dulyx" w:date="2016-10-26T09:41:00Z"/>
          <w:lang w:val="fr-CA"/>
        </w:rPr>
      </w:pPr>
      <w:ins w:id="154" w:author="Laurent Dulyx" w:date="2016-10-26T09:41:00Z">
        <w:r>
          <w:rPr>
            <w:lang w:val="fr-CA"/>
          </w:rPr>
          <w:t>L’utilisation de la fonction « </w:t>
        </w:r>
        <w:proofErr w:type="spellStart"/>
        <w:r>
          <w:rPr>
            <w:lang w:val="fr-CA"/>
          </w:rPr>
          <w:t>order</w:t>
        </w:r>
        <w:proofErr w:type="spellEnd"/>
        <w:r>
          <w:rPr>
            <w:lang w:val="fr-CA"/>
          </w:rPr>
          <w:t> » pour mettre en ordre décroissant du nombre de crash par location</w:t>
        </w:r>
      </w:ins>
    </w:p>
    <w:p w14:paraId="3973FDED" w14:textId="77777777" w:rsidR="00603944" w:rsidRDefault="00603944" w:rsidP="00603944">
      <w:pPr>
        <w:pStyle w:val="ListParagraph"/>
        <w:numPr>
          <w:ilvl w:val="0"/>
          <w:numId w:val="5"/>
        </w:numPr>
        <w:rPr>
          <w:ins w:id="155" w:author="Laurent Dulyx" w:date="2016-10-26T09:41:00Z"/>
          <w:lang w:val="fr-CA"/>
        </w:rPr>
      </w:pPr>
      <w:ins w:id="156" w:author="Laurent Dulyx" w:date="2016-10-26T09:41:00Z">
        <w:r>
          <w:rPr>
            <w:lang w:val="fr-CA"/>
          </w:rPr>
          <w:t>L’extrait du top 50 des « locations » avec la plus grande fréquence de nombres crashs</w:t>
        </w:r>
      </w:ins>
    </w:p>
    <w:p w14:paraId="31E135DB" w14:textId="77777777" w:rsidR="00603944" w:rsidRDefault="00603944" w:rsidP="00603944">
      <w:pPr>
        <w:pStyle w:val="ListParagraph"/>
        <w:numPr>
          <w:ilvl w:val="0"/>
          <w:numId w:val="5"/>
        </w:numPr>
        <w:rPr>
          <w:ins w:id="157" w:author="Laurent Dulyx" w:date="2016-10-26T09:41:00Z"/>
          <w:lang w:val="fr-CA"/>
        </w:rPr>
      </w:pPr>
      <w:ins w:id="158" w:author="Laurent Dulyx" w:date="2016-10-26T09:41:00Z">
        <w:r>
          <w:rPr>
            <w:lang w:val="fr-CA"/>
          </w:rPr>
          <w:t>L’étape finale comprend l’utilisation de la fonction « </w:t>
        </w:r>
        <w:proofErr w:type="spellStart"/>
        <w:r>
          <w:rPr>
            <w:lang w:val="fr-CA"/>
          </w:rPr>
          <w:t>afficher_map</w:t>
        </w:r>
        <w:proofErr w:type="spellEnd"/>
        <w:r>
          <w:rPr>
            <w:lang w:val="fr-CA"/>
          </w:rPr>
          <w:t xml:space="preserve"> » pour faire afficher sur un </w:t>
        </w:r>
        <w:proofErr w:type="spellStart"/>
        <w:r>
          <w:rPr>
            <w:lang w:val="fr-CA"/>
          </w:rPr>
          <w:t>map</w:t>
        </w:r>
        <w:proofErr w:type="spellEnd"/>
        <w:r>
          <w:rPr>
            <w:lang w:val="fr-CA"/>
          </w:rPr>
          <w:t xml:space="preserve"> les villes avec le plus grand nombre de crashs. </w:t>
        </w:r>
      </w:ins>
    </w:p>
    <w:p w14:paraId="27DBD459" w14:textId="77777777" w:rsidR="00603944" w:rsidRDefault="00603944">
      <w:pPr>
        <w:pStyle w:val="Heading3"/>
        <w:ind w:left="720"/>
        <w:rPr>
          <w:ins w:id="159" w:author="Laurent Dulyx" w:date="2016-10-26T09:41:00Z"/>
          <w:lang w:val="fr-CA"/>
        </w:rPr>
        <w:pPrChange w:id="160" w:author="Laurent Dulyx" w:date="2016-10-26T09:45:00Z">
          <w:pPr/>
        </w:pPrChange>
      </w:pPr>
      <w:ins w:id="161" w:author="Laurent Dulyx" w:date="2016-10-26T09:41:00Z">
        <w:r>
          <w:rPr>
            <w:lang w:val="fr-CA"/>
          </w:rPr>
          <w:t>Résultats et interprétation :</w:t>
        </w:r>
      </w:ins>
    </w:p>
    <w:p w14:paraId="376E203E" w14:textId="7AEA68BD" w:rsidR="00603944" w:rsidRDefault="002D14FA" w:rsidP="00603944">
      <w:pPr>
        <w:rPr>
          <w:ins w:id="162" w:author="Laurent Dulyx" w:date="2016-10-26T09:41:00Z"/>
          <w:lang w:val="fr-CA"/>
        </w:rPr>
      </w:pPr>
      <w:ins w:id="163" w:author="Laurent Dulyx" w:date="2016-10-26T09:41:00Z">
        <w:r>
          <w:rPr>
            <w:lang w:val="fr-CA"/>
          </w:rPr>
          <w:t>On peut voir que la</w:t>
        </w:r>
        <w:r w:rsidR="00603944">
          <w:rPr>
            <w:lang w:val="fr-CA"/>
          </w:rPr>
          <w:t xml:space="preserve"> plupart des écrasements d’avions ont eu lieu dans plusieurs villes d’Europe et les États-Unis. </w:t>
        </w:r>
      </w:ins>
      <w:ins w:id="164" w:author="Laurent Dulyx" w:date="2016-10-26T10:11:00Z">
        <w:r w:rsidR="00BA057A">
          <w:rPr>
            <w:lang w:val="fr-CA"/>
          </w:rPr>
          <w:t xml:space="preserve">Ceci peut être expliqué par le fait que ces régions ont plus de vols qui </w:t>
        </w:r>
      </w:ins>
      <w:ins w:id="165" w:author="Laurent Dulyx" w:date="2016-10-26T10:12:00Z">
        <w:r w:rsidR="00BA057A">
          <w:rPr>
            <w:lang w:val="fr-CA"/>
          </w:rPr>
          <w:t xml:space="preserve">traverse leur territoire. </w:t>
        </w:r>
      </w:ins>
      <w:ins w:id="166" w:author="Laurent Dulyx" w:date="2016-10-26T10:11:00Z">
        <w:r w:rsidR="00BA057A">
          <w:rPr>
            <w:lang w:val="fr-CA"/>
          </w:rPr>
          <w:t xml:space="preserve">  </w:t>
        </w:r>
      </w:ins>
    </w:p>
    <w:p w14:paraId="16D7B00F" w14:textId="77777777" w:rsidR="00603944" w:rsidRPr="00C437DB" w:rsidRDefault="00603944" w:rsidP="00603944">
      <w:pPr>
        <w:rPr>
          <w:ins w:id="167" w:author="Laurent Dulyx" w:date="2016-10-26T09:41:00Z"/>
          <w:lang w:val="fr-CA"/>
        </w:rPr>
      </w:pPr>
    </w:p>
    <w:p w14:paraId="6B89F881" w14:textId="77777777" w:rsidR="00603944" w:rsidRDefault="00603944">
      <w:pPr>
        <w:pStyle w:val="Heading3"/>
        <w:ind w:left="720"/>
        <w:rPr>
          <w:ins w:id="168" w:author="Laurent Dulyx" w:date="2016-10-26T09:41:00Z"/>
          <w:lang w:val="fr-CA"/>
        </w:rPr>
        <w:pPrChange w:id="169" w:author="Laurent Dulyx" w:date="2016-10-26T09:45: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ins w:id="170" w:author="Laurent Dulyx" w:date="2016-10-26T09:41:00Z">
        <w:r>
          <w:rPr>
            <w:lang w:val="fr-CA"/>
          </w:rPr>
          <w:t>Amélioration possible :</w:t>
        </w:r>
      </w:ins>
    </w:p>
    <w:p w14:paraId="045ECC5F" w14:textId="77777777" w:rsidR="00603944" w:rsidRDefault="00603944" w:rsidP="0060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71" w:author="Laurent Dulyx" w:date="2016-10-26T09:41:00Z"/>
          <w:lang w:val="fr-CA"/>
        </w:rPr>
      </w:pPr>
    </w:p>
    <w:p w14:paraId="270F4A87" w14:textId="77777777" w:rsidR="00603944" w:rsidRDefault="00603944" w:rsidP="0060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72" w:author="Laurent Dulyx" w:date="2016-10-26T09:41:00Z"/>
          <w:lang w:val="fr-CA"/>
        </w:rPr>
      </w:pPr>
      <w:ins w:id="173" w:author="Laurent Dulyx" w:date="2016-10-26T09:41:00Z">
        <w:r>
          <w:rPr>
            <w:lang w:val="fr-CA"/>
          </w:rPr>
          <w:t xml:space="preserve">À noter que la fonction </w:t>
        </w:r>
        <w:proofErr w:type="spellStart"/>
        <w:r>
          <w:rPr>
            <w:lang w:val="fr-CA"/>
          </w:rPr>
          <w:t>afficher_map</w:t>
        </w:r>
        <w:proofErr w:type="spellEnd"/>
        <w:r>
          <w:rPr>
            <w:lang w:val="fr-CA"/>
          </w:rPr>
          <w:t xml:space="preserve"> omet d’afficher une </w:t>
        </w:r>
        <w:r w:rsidRPr="00F7407A">
          <w:rPr>
            <w:lang w:val="fr-CA"/>
          </w:rPr>
          <w:t>valeur « </w:t>
        </w:r>
        <w:proofErr w:type="spellStart"/>
        <w:r w:rsidRPr="00F7407A">
          <w:rPr>
            <w:lang w:val="fr-CA" w:eastAsia="en-CA"/>
          </w:rPr>
          <w:t>AtlantiOcean</w:t>
        </w:r>
        <w:proofErr w:type="spellEnd"/>
        <w:r w:rsidRPr="00F7407A">
          <w:rPr>
            <w:lang w:val="fr-CA" w:eastAsia="en-CA"/>
          </w:rPr>
          <w:t>, 110 miles West of Ireland</w:t>
        </w:r>
        <w:r w:rsidRPr="00F7407A">
          <w:rPr>
            <w:lang w:val="fr-CA"/>
          </w:rPr>
          <w:t> »</w:t>
        </w:r>
        <w:r>
          <w:rPr>
            <w:lang w:val="fr-CA"/>
          </w:rPr>
          <w:t xml:space="preserve">. Ceci est dû au fait que la valeur entrée n’est pas un nom de ville exact, donc il est difficile de retrouver les coordonnées géographiques de cette valeur. </w:t>
        </w:r>
      </w:ins>
    </w:p>
    <w:p w14:paraId="3194A3DC" w14:textId="02E736C0" w:rsidR="00835E15" w:rsidDel="00603944" w:rsidRDefault="00835E15" w:rsidP="00835E15">
      <w:pPr>
        <w:rPr>
          <w:del w:id="174" w:author="Laurent Dulyx" w:date="2016-10-26T09:41:00Z"/>
          <w:lang w:val="fr-CA"/>
        </w:rPr>
      </w:pPr>
      <w:commentRangeStart w:id="175"/>
      <w:del w:id="176" w:author="Laurent Dulyx" w:date="2016-10-26T09:41:00Z">
        <w:r w:rsidDel="00603944">
          <w:rPr>
            <w:lang w:val="fr-CA"/>
          </w:rPr>
          <w:delText xml:space="preserve">Pour la question # , le nombre de crash par « location », la préparation des données inclut les étapes suivantes : </w:delText>
        </w:r>
        <w:commentRangeEnd w:id="175"/>
        <w:r w:rsidR="004801A3" w:rsidDel="00603944">
          <w:rPr>
            <w:rStyle w:val="CommentReference"/>
          </w:rPr>
          <w:commentReference w:id="175"/>
        </w:r>
      </w:del>
    </w:p>
    <w:p w14:paraId="4D0FD99D" w14:textId="734550BD" w:rsidR="00F26248" w:rsidDel="00603944" w:rsidRDefault="00F26248" w:rsidP="00F26248">
      <w:pPr>
        <w:pStyle w:val="ListParagraph"/>
        <w:numPr>
          <w:ilvl w:val="0"/>
          <w:numId w:val="5"/>
        </w:numPr>
        <w:rPr>
          <w:del w:id="177" w:author="Laurent Dulyx" w:date="2016-10-26T09:41:00Z"/>
          <w:lang w:val="fr-CA"/>
        </w:rPr>
      </w:pPr>
      <w:del w:id="178" w:author="Laurent Dulyx" w:date="2016-10-26T09:41:00Z">
        <w:r w:rsidDel="00603944">
          <w:rPr>
            <w:lang w:val="fr-CA"/>
          </w:rPr>
          <w:delText>L’utilisation de la fonction trouver_fréquence pour trouver le nombre de crashs par location</w:delText>
        </w:r>
      </w:del>
    </w:p>
    <w:p w14:paraId="036CCF74" w14:textId="77B07746" w:rsidR="00F26248" w:rsidDel="00603944" w:rsidRDefault="00F26248" w:rsidP="00F26248">
      <w:pPr>
        <w:pStyle w:val="ListParagraph"/>
        <w:numPr>
          <w:ilvl w:val="0"/>
          <w:numId w:val="5"/>
        </w:numPr>
        <w:rPr>
          <w:del w:id="179" w:author="Laurent Dulyx" w:date="2016-10-26T09:41:00Z"/>
          <w:lang w:val="fr-CA"/>
        </w:rPr>
      </w:pPr>
      <w:del w:id="180" w:author="Laurent Dulyx" w:date="2016-10-26T09:41:00Z">
        <w:r w:rsidDel="00603944">
          <w:rPr>
            <w:lang w:val="fr-CA"/>
          </w:rPr>
          <w:delText>La création d’un data.frame pour combiner la fréquence par « location » et les «  locations »</w:delText>
        </w:r>
      </w:del>
    </w:p>
    <w:p w14:paraId="6B04744B" w14:textId="79F18D2E" w:rsidR="00F26248" w:rsidDel="00603944" w:rsidRDefault="001A0E9F" w:rsidP="00F26248">
      <w:pPr>
        <w:pStyle w:val="ListParagraph"/>
        <w:numPr>
          <w:ilvl w:val="0"/>
          <w:numId w:val="5"/>
        </w:numPr>
        <w:rPr>
          <w:del w:id="181" w:author="Laurent Dulyx" w:date="2016-10-26T09:41:00Z"/>
          <w:lang w:val="fr-CA"/>
        </w:rPr>
      </w:pPr>
      <w:del w:id="182" w:author="Laurent Dulyx" w:date="2016-10-26T09:41:00Z">
        <w:r w:rsidDel="00603944">
          <w:rPr>
            <w:lang w:val="fr-CA"/>
          </w:rPr>
          <w:delText>L’utilisation de la fonction « order » pour mettre en ordre décroissant du nombre de crash par location</w:delText>
        </w:r>
      </w:del>
    </w:p>
    <w:p w14:paraId="495E68CA" w14:textId="68A55010" w:rsidR="001A0E9F" w:rsidDel="00603944" w:rsidRDefault="001A0E9F" w:rsidP="00F26248">
      <w:pPr>
        <w:pStyle w:val="ListParagraph"/>
        <w:numPr>
          <w:ilvl w:val="0"/>
          <w:numId w:val="5"/>
        </w:numPr>
        <w:rPr>
          <w:del w:id="183" w:author="Laurent Dulyx" w:date="2016-10-26T09:41:00Z"/>
          <w:lang w:val="fr-CA"/>
        </w:rPr>
      </w:pPr>
      <w:del w:id="184" w:author="Laurent Dulyx" w:date="2016-10-26T09:41:00Z">
        <w:r w:rsidDel="00603944">
          <w:rPr>
            <w:lang w:val="fr-CA"/>
          </w:rPr>
          <w:delText>L’extrait du top 50 des « locations » avec la plus grande fréquence de nombres crashs</w:delText>
        </w:r>
      </w:del>
    </w:p>
    <w:p w14:paraId="57549635" w14:textId="0D17BCAB" w:rsidR="00E56B1A" w:rsidRPr="00E56B1A" w:rsidDel="00603944" w:rsidRDefault="001A0E9F" w:rsidP="00E56B1A">
      <w:pPr>
        <w:pStyle w:val="ListParagraph"/>
        <w:numPr>
          <w:ilvl w:val="0"/>
          <w:numId w:val="5"/>
        </w:numPr>
        <w:rPr>
          <w:del w:id="185" w:author="Laurent Dulyx" w:date="2016-10-26T09:41:00Z"/>
          <w:lang w:val="fr-CA"/>
        </w:rPr>
      </w:pPr>
      <w:del w:id="186" w:author="Laurent Dulyx" w:date="2016-10-26T09:41:00Z">
        <w:r w:rsidDel="00603944">
          <w:rPr>
            <w:lang w:val="fr-CA"/>
          </w:rPr>
          <w:delText xml:space="preserve">L’étape finale comprend l’utilisation de la fonction « afficher_map » pour faire afficher sur un map les villes avec </w:delText>
        </w:r>
        <w:r w:rsidR="00D763D0" w:rsidDel="00603944">
          <w:rPr>
            <w:lang w:val="fr-CA"/>
          </w:rPr>
          <w:delText xml:space="preserve">le plus grand nombre de crashs. </w:delText>
        </w:r>
      </w:del>
    </w:p>
    <w:p w14:paraId="4EE56BB0" w14:textId="6F4CDD6A" w:rsidR="00F7407A" w:rsidDel="00603944" w:rsidRDefault="00F7407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del w:id="187" w:author="Laurent Dulyx" w:date="2016-10-26T09:41:00Z"/>
          <w:lang w:val="fr-CA"/>
        </w:rPr>
      </w:pPr>
      <w:del w:id="188" w:author="Laurent Dulyx" w:date="2016-10-26T09:41:00Z">
        <w:r w:rsidDel="00603944">
          <w:rPr>
            <w:lang w:val="fr-CA"/>
          </w:rPr>
          <w:delText xml:space="preserve">À noter que la fonction afficher_map omet d’afficher une </w:delText>
        </w:r>
        <w:r w:rsidRPr="00F7407A" w:rsidDel="00603944">
          <w:rPr>
            <w:lang w:val="fr-CA"/>
          </w:rPr>
          <w:delText>valeur « </w:delText>
        </w:r>
        <w:r w:rsidRPr="00F7407A" w:rsidDel="00603944">
          <w:rPr>
            <w:lang w:val="fr-CA" w:eastAsia="en-CA"/>
          </w:rPr>
          <w:delText>AtlantiOcean, 110 miles West of Ireland</w:delText>
        </w:r>
        <w:r w:rsidRPr="00F7407A" w:rsidDel="00603944">
          <w:rPr>
            <w:lang w:val="fr-CA"/>
          </w:rPr>
          <w:delText> »</w:delText>
        </w:r>
        <w:r w:rsidR="00A200CC" w:rsidDel="00603944">
          <w:rPr>
            <w:lang w:val="fr-CA"/>
          </w:rPr>
          <w:delText xml:space="preserve">. Ceci est dû au fait que la valeur entrée n’est pas un nom de ville exact, donc il est difficile de retrouver les </w:delText>
        </w:r>
        <w:r w:rsidR="005D4737" w:rsidDel="00603944">
          <w:rPr>
            <w:lang w:val="fr-CA"/>
          </w:rPr>
          <w:delText>coordonnées</w:delText>
        </w:r>
        <w:r w:rsidR="00A200CC" w:rsidDel="00603944">
          <w:rPr>
            <w:lang w:val="fr-CA"/>
          </w:rPr>
          <w:delText xml:space="preserve"> géographiques de cette valeur. </w:delText>
        </w:r>
      </w:del>
    </w:p>
    <w:p w14:paraId="28052417" w14:textId="3CF0C501" w:rsidR="00F4470B" w:rsidRDefault="00F4470B"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p>
    <w:p w14:paraId="46A4D79F" w14:textId="1993AA69" w:rsidR="00F4470B" w:rsidRDefault="00E56B1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noProof/>
          <w:lang w:eastAsia="en-CA"/>
        </w:rPr>
        <w:lastRenderedPageBreak/>
        <w:drawing>
          <wp:inline distT="0" distB="0" distL="0" distR="0" wp14:anchorId="50FD3F42" wp14:editId="273364C0">
            <wp:extent cx="5920528" cy="409882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13">
                      <a:extLst>
                        <a:ext uri="{28A0092B-C50C-407E-A947-70E740481C1C}">
                          <a14:useLocalDpi xmlns:a14="http://schemas.microsoft.com/office/drawing/2010/main" val="0"/>
                        </a:ext>
                      </a:extLst>
                    </a:blip>
                    <a:stretch>
                      <a:fillRect/>
                    </a:stretch>
                  </pic:blipFill>
                  <pic:spPr>
                    <a:xfrm>
                      <a:off x="0" y="0"/>
                      <a:ext cx="5930937" cy="4106034"/>
                    </a:xfrm>
                    <a:prstGeom prst="rect">
                      <a:avLst/>
                    </a:prstGeom>
                  </pic:spPr>
                </pic:pic>
              </a:graphicData>
            </a:graphic>
          </wp:inline>
        </w:drawing>
      </w:r>
    </w:p>
    <w:p w14:paraId="377DB2ED" w14:textId="77777777" w:rsidR="00F415FD" w:rsidRPr="00F7407A" w:rsidRDefault="00F415FD"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eastAsia="en-CA"/>
        </w:rPr>
      </w:pPr>
    </w:p>
    <w:p w14:paraId="4AB19C36" w14:textId="7649617D" w:rsidR="004801A3" w:rsidRDefault="00B22299" w:rsidP="004801A3">
      <w:pPr>
        <w:pStyle w:val="Heading2"/>
        <w:rPr>
          <w:lang w:val="fr-CA"/>
        </w:rPr>
      </w:pPr>
      <w:ins w:id="189" w:author="Laurent Dulyx" w:date="2016-10-26T09:21:00Z">
        <w:r>
          <w:rPr>
            <w:lang w:val="fr-CA"/>
          </w:rPr>
          <w:t xml:space="preserve">Question 5 : </w:t>
        </w:r>
      </w:ins>
      <w:r w:rsidR="004801A3">
        <w:rPr>
          <w:lang w:val="fr-CA"/>
        </w:rPr>
        <w:t xml:space="preserve">« Quels sont les endroits les plus dangereux» </w:t>
      </w:r>
    </w:p>
    <w:p w14:paraId="37837F26" w14:textId="77777777" w:rsidR="004801A3" w:rsidRDefault="004801A3" w:rsidP="0075303B">
      <w:pPr>
        <w:pStyle w:val="Heading2"/>
        <w:rPr>
          <w:lang w:val="fr-CA"/>
        </w:rPr>
      </w:pPr>
    </w:p>
    <w:p w14:paraId="21EDE3E0" w14:textId="77777777" w:rsidR="004801A3" w:rsidRDefault="004801A3">
      <w:pPr>
        <w:pStyle w:val="Heading3"/>
        <w:ind w:left="720"/>
        <w:rPr>
          <w:lang w:val="fr-CA"/>
        </w:rPr>
        <w:pPrChange w:id="190" w:author="Laurent Dulyx" w:date="2016-10-26T09:45:00Z">
          <w:pPr>
            <w:pStyle w:val="Heading3"/>
            <w:ind w:left="360"/>
          </w:pPr>
        </w:pPrChange>
      </w:pPr>
      <w:r>
        <w:rPr>
          <w:lang w:val="fr-CA"/>
        </w:rPr>
        <w:t>Description</w:t>
      </w:r>
    </w:p>
    <w:p w14:paraId="6D826236" w14:textId="7E3D34D4" w:rsidR="00E64801" w:rsidRDefault="00C471DA" w:rsidP="00835E15">
      <w:pPr>
        <w:rPr>
          <w:lang w:val="fr-CA"/>
        </w:rPr>
      </w:pPr>
      <w:r>
        <w:rPr>
          <w:lang w:val="fr-CA"/>
        </w:rPr>
        <w:t xml:space="preserve">Le but de cette question était de regarder quels sont les endroits où </w:t>
      </w:r>
      <w:r w:rsidR="001538CB">
        <w:rPr>
          <w:lang w:val="fr-CA"/>
        </w:rPr>
        <w:t>des accidents d’avions ont été le plus recensés dans le passé.</w:t>
      </w:r>
      <w:r w:rsidR="00AE1565">
        <w:rPr>
          <w:lang w:val="fr-CA"/>
        </w:rPr>
        <w:t xml:space="preserve"> </w:t>
      </w:r>
    </w:p>
    <w:p w14:paraId="1859EA70" w14:textId="6A836ED3" w:rsidR="004801A3" w:rsidRDefault="004801A3">
      <w:pPr>
        <w:pStyle w:val="Heading3"/>
        <w:ind w:left="720"/>
        <w:rPr>
          <w:lang w:val="fr-CA"/>
        </w:rPr>
        <w:pPrChange w:id="191" w:author="Laurent Dulyx" w:date="2016-10-26T09:45:00Z">
          <w:pPr>
            <w:pStyle w:val="Heading3"/>
            <w:ind w:left="360"/>
          </w:pPr>
        </w:pPrChange>
      </w:pPr>
      <w:r>
        <w:rPr>
          <w:lang w:val="fr-CA"/>
        </w:rPr>
        <w:t>Approche de résolution</w:t>
      </w:r>
    </w:p>
    <w:p w14:paraId="70B62FEF" w14:textId="7C0F91BB" w:rsidR="004801A3" w:rsidRDefault="00AE1565" w:rsidP="00835E15">
      <w:pPr>
        <w:rPr>
          <w:lang w:val="fr-CA"/>
        </w:rPr>
      </w:pPr>
      <w:r>
        <w:rPr>
          <w:lang w:val="fr-CA"/>
        </w:rPr>
        <w:t>Nous nous basons principalement sur des statistiques de fréquences afin de terminer les destinations où les avions allaient, le pays où l’avion s’est écrasé selon la catégorie de l’avion.</w:t>
      </w:r>
    </w:p>
    <w:p w14:paraId="4F3F8FE9" w14:textId="18CA1FD2" w:rsidR="004801A3" w:rsidRDefault="00F01251">
      <w:pPr>
        <w:pStyle w:val="Heading3"/>
        <w:ind w:left="720"/>
        <w:rPr>
          <w:lang w:val="fr-CA"/>
        </w:rPr>
        <w:pPrChange w:id="192" w:author="Laurent Dulyx" w:date="2016-10-26T09:45:00Z">
          <w:pPr>
            <w:pStyle w:val="Heading3"/>
            <w:ind w:left="360"/>
          </w:pPr>
        </w:pPrChange>
      </w:pPr>
      <w:r>
        <w:rPr>
          <w:lang w:val="fr-CA"/>
        </w:rPr>
        <w:t>Résultats et interprétations</w:t>
      </w:r>
    </w:p>
    <w:p w14:paraId="77D77858" w14:textId="475814B9" w:rsidR="00D624E8" w:rsidRDefault="00D624E8" w:rsidP="00835E15">
      <w:pPr>
        <w:rPr>
          <w:lang w:val="fr-CA"/>
        </w:rPr>
      </w:pPr>
      <w:r>
        <w:rPr>
          <w:lang w:val="fr-CA"/>
        </w:rPr>
        <w:t xml:space="preserve">Premièrement, regardons </w:t>
      </w:r>
      <w:r w:rsidR="00851F3D">
        <w:rPr>
          <w:lang w:val="fr-CA"/>
        </w:rPr>
        <w:t xml:space="preserve">la Figure 1 qui présente </w:t>
      </w:r>
      <w:r>
        <w:rPr>
          <w:lang w:val="fr-CA"/>
        </w:rPr>
        <w:t>le top 10 des endroits où sont survenus des accidents d’avions.</w:t>
      </w:r>
      <w:r w:rsidR="00851F3D">
        <w:rPr>
          <w:lang w:val="fr-CA"/>
        </w:rPr>
        <w:t xml:space="preserve"> Nous voyons que les États-Unis sont premiers de loin, suivit du Brésil, de la Russie, du C</w:t>
      </w:r>
      <w:r w:rsidR="0050257B">
        <w:rPr>
          <w:lang w:val="fr-CA"/>
        </w:rPr>
        <w:t>anada</w:t>
      </w:r>
      <w:r w:rsidR="00851F3D">
        <w:rPr>
          <w:lang w:val="fr-CA"/>
        </w:rPr>
        <w:t>.</w:t>
      </w:r>
      <w:r w:rsidR="0050257B">
        <w:rPr>
          <w:lang w:val="fr-CA"/>
        </w:rPr>
        <w:t xml:space="preserve"> Il est intéressant de remarquer que la plupart des pays dans ce TOP 10 sont des pays ayant un transport aérien développé (</w:t>
      </w:r>
      <w:r w:rsidR="00C66F9D">
        <w:rPr>
          <w:lang w:val="fr-CA"/>
        </w:rPr>
        <w:t>dans le sens de plusieurs décollages et arrivés par jour)</w:t>
      </w:r>
      <w:r w:rsidR="0030307F">
        <w:rPr>
          <w:lang w:val="fr-CA"/>
        </w:rPr>
        <w:t xml:space="preserve"> et possèdent</w:t>
      </w:r>
      <w:r w:rsidR="0050257B">
        <w:rPr>
          <w:lang w:val="fr-CA"/>
        </w:rPr>
        <w:t xml:space="preserve"> pour la plupart un constructeur d’avion</w:t>
      </w:r>
      <w:r w:rsidR="0055365D">
        <w:rPr>
          <w:lang w:val="fr-CA"/>
        </w:rPr>
        <w:t>.</w:t>
      </w:r>
      <w:r w:rsidR="009E6874">
        <w:rPr>
          <w:lang w:val="fr-CA"/>
        </w:rPr>
        <w:t xml:space="preserve"> </w:t>
      </w:r>
    </w:p>
    <w:p w14:paraId="191FDA32" w14:textId="19717306" w:rsidR="00096C7E" w:rsidRDefault="00096C7E" w:rsidP="00835E15">
      <w:pPr>
        <w:rPr>
          <w:lang w:val="fr-CA"/>
        </w:rPr>
      </w:pPr>
      <w:r>
        <w:rPr>
          <w:lang w:val="fr-CA"/>
        </w:rPr>
        <w:t>Un travail de suivi sera de vérifier s’il existe une corrélation entre le fait qu’un pays possède un constructeur aéronautique et le nombre de crash d’avion.</w:t>
      </w:r>
    </w:p>
    <w:p w14:paraId="0D7952FC" w14:textId="77777777" w:rsidR="00851F3D" w:rsidRPr="003E022D" w:rsidRDefault="00D624E8" w:rsidP="003E022D">
      <w:pPr>
        <w:keepNext/>
        <w:rPr>
          <w:lang w:val="fr-CA"/>
        </w:rPr>
      </w:pPr>
      <w:r>
        <w:rPr>
          <w:noProof/>
          <w:lang w:eastAsia="en-CA"/>
        </w:rPr>
        <w:lastRenderedPageBreak/>
        <w:drawing>
          <wp:inline distT="0" distB="0" distL="0" distR="0" wp14:anchorId="50AA56F6" wp14:editId="4B13F68B">
            <wp:extent cx="5938520" cy="2341245"/>
            <wp:effectExtent l="0" t="0" r="5080" b="1905"/>
            <wp:docPr id="1" name="Image 1" descr="C:\Users\tankou\Documents\GitHub\hecLogicielStatistique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2341245"/>
                    </a:xfrm>
                    <a:prstGeom prst="rect">
                      <a:avLst/>
                    </a:prstGeom>
                    <a:noFill/>
                    <a:ln>
                      <a:noFill/>
                    </a:ln>
                  </pic:spPr>
                </pic:pic>
              </a:graphicData>
            </a:graphic>
          </wp:inline>
        </w:drawing>
      </w:r>
    </w:p>
    <w:p w14:paraId="24AD3D28" w14:textId="16D55E72" w:rsidR="00B34A87" w:rsidRPr="00B34A87" w:rsidRDefault="00B34A87" w:rsidP="00835E15">
      <w:pPr>
        <w:rPr>
          <w:lang w:val="fr-CA"/>
        </w:rPr>
      </w:pPr>
      <w:r w:rsidRPr="003E022D">
        <w:rPr>
          <w:lang w:val="fr-CA"/>
        </w:rPr>
        <w:t>Dans les Figure</w:t>
      </w:r>
      <w:r w:rsidR="003E022D">
        <w:rPr>
          <w:lang w:val="fr-CA"/>
        </w:rPr>
        <w:t>s suivantes</w:t>
      </w:r>
      <w:r w:rsidRPr="00B34A87">
        <w:rPr>
          <w:lang w:val="fr-CA"/>
        </w:rPr>
        <w:t xml:space="preserve">, </w:t>
      </w:r>
      <w:r>
        <w:rPr>
          <w:lang w:val="fr-CA"/>
        </w:rPr>
        <w:t>le nombre d’accidents est divisé selon que l’avion était un avion de type militaire ou commercial.</w:t>
      </w:r>
    </w:p>
    <w:p w14:paraId="1B3FBF22" w14:textId="3F14FC5E" w:rsidR="00B34A87" w:rsidRDefault="00D624E8" w:rsidP="009A1C74">
      <w:pPr>
        <w:keepNext/>
        <w:rPr>
          <w:lang w:val="fr-CA"/>
        </w:rPr>
      </w:pPr>
      <w:r>
        <w:rPr>
          <w:noProof/>
          <w:lang w:eastAsia="en-CA"/>
        </w:rPr>
        <w:drawing>
          <wp:anchor distT="0" distB="0" distL="114300" distR="114300" simplePos="0" relativeHeight="251658240" behindDoc="0" locked="0" layoutInCell="1" allowOverlap="1" wp14:anchorId="5299C1E6" wp14:editId="557F30B9">
            <wp:simplePos x="0" y="0"/>
            <wp:positionH relativeFrom="column">
              <wp:posOffset>0</wp:posOffset>
            </wp:positionH>
            <wp:positionV relativeFrom="paragraph">
              <wp:posOffset>635</wp:posOffset>
            </wp:positionV>
            <wp:extent cx="5938520" cy="2542540"/>
            <wp:effectExtent l="0" t="0" r="5080" b="0"/>
            <wp:wrapSquare wrapText="bothSides"/>
            <wp:docPr id="3" name="Image 3" descr="C:\Users\tankou\Documents\GitHub\hecLogicielStatistique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kou\Documents\GitHub\hecLogicielStatistiques\Rplot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25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A87" w:rsidRPr="009A1C74">
        <w:rPr>
          <w:lang w:val="fr-CA"/>
        </w:rPr>
        <w:t xml:space="preserve">Ici, les États Unis </w:t>
      </w:r>
      <w:r w:rsidR="00B34A87">
        <w:rPr>
          <w:lang w:val="fr-CA"/>
        </w:rPr>
        <w:t>sont</w:t>
      </w:r>
      <w:r w:rsidR="00B34A87" w:rsidRPr="00DF7509">
        <w:rPr>
          <w:lang w:val="fr-CA"/>
        </w:rPr>
        <w:t xml:space="preserve"> toujours premiers, cependant, il est</w:t>
      </w:r>
      <w:r w:rsidR="00B34A87" w:rsidRPr="00450337">
        <w:rPr>
          <w:lang w:val="fr-CA"/>
        </w:rPr>
        <w:t xml:space="preserve"> </w:t>
      </w:r>
      <w:r w:rsidR="00B34A87" w:rsidRPr="00EE29E6">
        <w:rPr>
          <w:lang w:val="fr-CA"/>
        </w:rPr>
        <w:t>intéressant de voir que le deuxi</w:t>
      </w:r>
      <w:r w:rsidR="00B34A87">
        <w:rPr>
          <w:lang w:val="fr-CA"/>
        </w:rPr>
        <w:t>ème pays</w:t>
      </w:r>
      <w:r w:rsidR="00803AAD">
        <w:rPr>
          <w:lang w:val="fr-CA"/>
        </w:rPr>
        <w:t xml:space="preserve"> pour les crashs militaires</w:t>
      </w:r>
      <w:r w:rsidR="00B34A87">
        <w:rPr>
          <w:lang w:val="fr-CA"/>
        </w:rPr>
        <w:t xml:space="preserve"> est le Sud Vietnam</w:t>
      </w:r>
      <w:r w:rsidR="00803AAD">
        <w:rPr>
          <w:lang w:val="fr-CA"/>
        </w:rPr>
        <w:t xml:space="preserve">. Ceci nous démontre dans la collecte du jeu de données,  plusieurs pays cachent l’information lorsque des crashs de nature militaires (ou même civil) surviennent. Il est important pour eux toujours présenter leur pays sous un bon jour. D’après les auteurs, le Sud Vietnam occupe cette position du fait que les </w:t>
      </w:r>
      <w:r w:rsidR="00536B4A">
        <w:rPr>
          <w:lang w:val="fr-CA"/>
        </w:rPr>
        <w:t>écrasements</w:t>
      </w:r>
      <w:r w:rsidR="00803AAD">
        <w:rPr>
          <w:lang w:val="fr-CA"/>
        </w:rPr>
        <w:t xml:space="preserve"> d’avions ont été répertoriés durant la guerre du Vietnam, ce qui n’est pas le cas pour plusieurs autres conflits.</w:t>
      </w:r>
    </w:p>
    <w:p w14:paraId="1FE8148E" w14:textId="7E3437AC" w:rsidR="0090258B" w:rsidRDefault="00536B4A" w:rsidP="009A1C74">
      <w:pPr>
        <w:rPr>
          <w:lang w:val="fr-CA"/>
        </w:rPr>
      </w:pPr>
      <w:r>
        <w:rPr>
          <w:lang w:val="fr-CA"/>
        </w:rPr>
        <w:t xml:space="preserve">Un des auteurs avait espéré que la Figure </w:t>
      </w:r>
      <w:r w:rsidR="009A1C74">
        <w:rPr>
          <w:lang w:val="fr-CA"/>
        </w:rPr>
        <w:t>suivante</w:t>
      </w:r>
      <w:r>
        <w:rPr>
          <w:lang w:val="fr-CA"/>
        </w:rPr>
        <w:t xml:space="preserve"> démontrerait l’existence du fameux triangle des Bermudes </w:t>
      </w:r>
      <w:r w:rsidR="0048120F">
        <w:fldChar w:fldCharType="begin"/>
      </w:r>
      <w:r w:rsidR="0048120F" w:rsidRPr="00B22299">
        <w:rPr>
          <w:lang w:val="fr-CA"/>
          <w:rPrChange w:id="193" w:author="Laurent Dulyx" w:date="2016-10-26T09:13:00Z">
            <w:rPr/>
          </w:rPrChange>
        </w:rPr>
        <w:instrText xml:space="preserve"> HYPERLINK "https://en.wikipedia.org/wiki/Bermuda_Triangle" </w:instrText>
      </w:r>
      <w:r w:rsidR="0048120F">
        <w:fldChar w:fldCharType="separate"/>
      </w:r>
      <w:r w:rsidRPr="008A29BB">
        <w:rPr>
          <w:rStyle w:val="Hyperlink"/>
          <w:lang w:val="fr-CA"/>
        </w:rPr>
        <w:t>https://en.wikipedia.org/wiki/Bermuda_Triangle</w:t>
      </w:r>
      <w:r w:rsidR="0048120F">
        <w:rPr>
          <w:rStyle w:val="Hyperlink"/>
          <w:lang w:val="fr-CA"/>
        </w:rPr>
        <w:fldChar w:fldCharType="end"/>
      </w:r>
      <w:r>
        <w:rPr>
          <w:lang w:val="fr-CA"/>
        </w:rPr>
        <w:t xml:space="preserve"> . Ceci n’est pas le cas, les données compilées n’ont aucun pays de ce triangle parmi les endroits où survienne</w:t>
      </w:r>
      <w:r w:rsidR="004E662F">
        <w:rPr>
          <w:lang w:val="fr-CA"/>
        </w:rPr>
        <w:t>nt le plus d’accidents d’avion.</w:t>
      </w:r>
    </w:p>
    <w:p w14:paraId="3448AF2E" w14:textId="6A879892" w:rsidR="00553C18" w:rsidRDefault="006F70C5" w:rsidP="006F70C5">
      <w:pPr>
        <w:jc w:val="center"/>
        <w:rPr>
          <w:lang w:val="fr-CA"/>
        </w:rPr>
      </w:pPr>
      <w:r>
        <w:rPr>
          <w:noProof/>
          <w:lang w:eastAsia="en-CA"/>
        </w:rPr>
        <w:lastRenderedPageBreak/>
        <w:drawing>
          <wp:inline distT="0" distB="0" distL="0" distR="0" wp14:anchorId="22D72B07" wp14:editId="60FE6399">
            <wp:extent cx="3891686" cy="2864511"/>
            <wp:effectExtent l="0" t="0" r="0" b="0"/>
            <wp:docPr id="20" name="Image 20" descr="C:\Users\tankou\Documents\GitHub\hecLogicielStatistique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6105" cy="2867764"/>
                    </a:xfrm>
                    <a:prstGeom prst="rect">
                      <a:avLst/>
                    </a:prstGeom>
                    <a:noFill/>
                    <a:ln>
                      <a:noFill/>
                    </a:ln>
                  </pic:spPr>
                </pic:pic>
              </a:graphicData>
            </a:graphic>
          </wp:inline>
        </w:drawing>
      </w:r>
    </w:p>
    <w:p w14:paraId="56708343" w14:textId="2F79A8BD" w:rsidR="0090258B" w:rsidRDefault="0075095E" w:rsidP="009A1C74">
      <w:pPr>
        <w:rPr>
          <w:lang w:val="fr-CA"/>
        </w:rPr>
      </w:pPr>
      <w:r>
        <w:rPr>
          <w:lang w:val="fr-CA"/>
        </w:rPr>
        <w:t>La f</w:t>
      </w:r>
      <w:r w:rsidRPr="00DF7509">
        <w:rPr>
          <w:lang w:val="fr-CA"/>
        </w:rPr>
        <w:t>igure suivante</w:t>
      </w:r>
      <w:r w:rsidRPr="00DA75A6">
        <w:rPr>
          <w:lang w:val="fr-CA"/>
        </w:rPr>
        <w:t xml:space="preserve"> nous montre que la plupart des accidents surviennent lors des vols reliant de </w:t>
      </w:r>
      <w:r w:rsidRPr="00DF7509">
        <w:rPr>
          <w:lang w:val="fr-CA"/>
        </w:rPr>
        <w:t>grandes</w:t>
      </w:r>
      <w:r w:rsidRPr="00DA75A6">
        <w:rPr>
          <w:lang w:val="fr-CA"/>
        </w:rPr>
        <w:t xml:space="preserve"> villes de ce monde. </w:t>
      </w:r>
      <w:r>
        <w:rPr>
          <w:lang w:val="fr-CA"/>
        </w:rPr>
        <w:t>En effet, le sens commun nous dit que plus il y a de vols vers une destination, plus il y aura des accidents parmi les vols vers cette destination. Un exercice statistique serait de démontrer cette inférence</w:t>
      </w:r>
    </w:p>
    <w:p w14:paraId="35687FC0" w14:textId="7352A32B" w:rsidR="0090258B" w:rsidRDefault="0090258B" w:rsidP="009A1C74">
      <w:pPr>
        <w:rPr>
          <w:lang w:val="fr-CA"/>
        </w:rPr>
      </w:pPr>
    </w:p>
    <w:p w14:paraId="734E3B37" w14:textId="11EB19E5" w:rsidR="0090258B" w:rsidRPr="00DA75A6" w:rsidRDefault="005C21B7" w:rsidP="005C21B7">
      <w:pPr>
        <w:jc w:val="center"/>
        <w:rPr>
          <w:lang w:val="fr-CA"/>
        </w:rPr>
      </w:pPr>
      <w:r w:rsidRPr="00140370">
        <w:rPr>
          <w:noProof/>
          <w:lang w:eastAsia="en-CA"/>
        </w:rPr>
        <w:drawing>
          <wp:inline distT="0" distB="0" distL="0" distR="0" wp14:anchorId="3CBB5FB3" wp14:editId="4290DB9D">
            <wp:extent cx="4657725" cy="3427730"/>
            <wp:effectExtent l="0" t="0" r="9525" b="1270"/>
            <wp:docPr id="6" name="Image 6" descr="C:\Users\tankou\Documents\GitHub\hecLogicielStatistique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kou\Documents\GitHub\hecLogicielStatistiques\Rplot0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57725" cy="3427730"/>
                    </a:xfrm>
                    <a:prstGeom prst="rect">
                      <a:avLst/>
                    </a:prstGeom>
                    <a:noFill/>
                    <a:ln>
                      <a:noFill/>
                    </a:ln>
                  </pic:spPr>
                </pic:pic>
              </a:graphicData>
            </a:graphic>
          </wp:inline>
        </w:drawing>
      </w:r>
      <w:r w:rsidR="0090258B">
        <w:rPr>
          <w:lang w:val="fr-CA"/>
        </w:rPr>
        <w:t>.</w:t>
      </w:r>
    </w:p>
    <w:p w14:paraId="04F9BD7F" w14:textId="41270B59" w:rsidR="0090258B" w:rsidRDefault="0090258B" w:rsidP="009A1C74">
      <w:pPr>
        <w:rPr>
          <w:lang w:val="fr-CA"/>
        </w:rPr>
      </w:pPr>
    </w:p>
    <w:p w14:paraId="7BE77551" w14:textId="353A8DE1" w:rsidR="0090258B" w:rsidRDefault="0090258B" w:rsidP="009A1C74">
      <w:pPr>
        <w:rPr>
          <w:lang w:val="fr-CA"/>
        </w:rPr>
      </w:pPr>
    </w:p>
    <w:p w14:paraId="798CAFDD" w14:textId="4BFA63C2" w:rsidR="0090258B" w:rsidRDefault="0090258B" w:rsidP="009A1C74">
      <w:pPr>
        <w:rPr>
          <w:lang w:val="fr-CA"/>
        </w:rPr>
      </w:pPr>
    </w:p>
    <w:p w14:paraId="4C0451DD" w14:textId="52BABCC3" w:rsidR="00536B4A" w:rsidRPr="009A1C74" w:rsidRDefault="009A1C74" w:rsidP="009A1C74">
      <w:pPr>
        <w:rPr>
          <w:lang w:val="fr-CA"/>
        </w:rPr>
      </w:pPr>
      <w:r w:rsidRPr="002C7C74">
        <w:rPr>
          <w:noProof/>
          <w:lang w:val="fr-CA"/>
        </w:rPr>
        <w:t xml:space="preserve"> </w:t>
      </w:r>
    </w:p>
    <w:p w14:paraId="0E95563E" w14:textId="6ADF0A20" w:rsidR="005C1000" w:rsidRDefault="00596F5B" w:rsidP="00143495">
      <w:pPr>
        <w:pStyle w:val="Heading2"/>
        <w:rPr>
          <w:ins w:id="194" w:author="Laurent Dulyx" w:date="2016-10-26T09:49:00Z"/>
          <w:lang w:val="fr-CA"/>
        </w:rPr>
      </w:pPr>
      <w:ins w:id="195" w:author="Laurent Dulyx" w:date="2016-10-26T09:49:00Z">
        <w:r>
          <w:rPr>
            <w:lang w:val="fr-CA"/>
          </w:rPr>
          <w:t xml:space="preserve">Question 6 : « Quel est le </w:t>
        </w:r>
      </w:ins>
      <w:del w:id="196" w:author="Laurent Dulyx" w:date="2016-10-26T09:49:00Z">
        <w:r w:rsidR="005C1000" w:rsidDel="00596F5B">
          <w:rPr>
            <w:lang w:val="fr-CA"/>
          </w:rPr>
          <w:delText>R</w:delText>
        </w:r>
      </w:del>
      <w:ins w:id="197" w:author="Laurent Dulyx" w:date="2016-10-26T09:49:00Z">
        <w:r>
          <w:rPr>
            <w:lang w:val="fr-CA"/>
          </w:rPr>
          <w:t>r</w:t>
        </w:r>
      </w:ins>
      <w:r w:rsidR="005C1000" w:rsidRPr="00143495">
        <w:rPr>
          <w:lang w:val="fr-CA"/>
        </w:rPr>
        <w:t>isque selon les types d’avion</w:t>
      </w:r>
      <w:ins w:id="198" w:author="Laurent Dulyx" w:date="2016-10-26T09:49:00Z">
        <w:r>
          <w:rPr>
            <w:lang w:val="fr-CA"/>
          </w:rPr>
          <w:t> »</w:t>
        </w:r>
      </w:ins>
      <w:del w:id="199" w:author="Laurent Dulyx" w:date="2016-10-26T09:49:00Z">
        <w:r w:rsidR="00E3440A" w:rsidDel="00596F5B">
          <w:rPr>
            <w:lang w:val="fr-CA"/>
          </w:rPr>
          <w:delText> </w:delText>
        </w:r>
      </w:del>
      <w:r w:rsidR="00E3440A">
        <w:rPr>
          <w:lang w:val="fr-CA"/>
        </w:rPr>
        <w:t>:</w:t>
      </w:r>
    </w:p>
    <w:p w14:paraId="09945734" w14:textId="77777777" w:rsidR="00596F5B" w:rsidRPr="00596F5B" w:rsidRDefault="00596F5B">
      <w:pPr>
        <w:rPr>
          <w:lang w:val="fr-CA"/>
          <w:rPrChange w:id="200" w:author="Laurent Dulyx" w:date="2016-10-26T09:49:00Z">
            <w:rPr>
              <w:lang w:val="fr-CA"/>
            </w:rPr>
          </w:rPrChange>
        </w:rPr>
        <w:pPrChange w:id="201" w:author="Laurent Dulyx" w:date="2016-10-26T09:49:00Z">
          <w:pPr>
            <w:pStyle w:val="Heading2"/>
          </w:pPr>
        </w:pPrChange>
      </w:pPr>
    </w:p>
    <w:p w14:paraId="7698B3EB" w14:textId="77777777" w:rsidR="00940515" w:rsidRDefault="00940515">
      <w:pPr>
        <w:pStyle w:val="Heading3"/>
        <w:ind w:left="720"/>
        <w:rPr>
          <w:lang w:val="fr-CA"/>
        </w:rPr>
        <w:pPrChange w:id="202" w:author="Laurent Dulyx" w:date="2016-10-26T09:45:00Z">
          <w:pPr>
            <w:pStyle w:val="Heading3"/>
            <w:ind w:left="360"/>
          </w:pPr>
        </w:pPrChange>
      </w:pPr>
      <w:r>
        <w:rPr>
          <w:lang w:val="fr-CA"/>
        </w:rPr>
        <w:t>Description</w:t>
      </w:r>
    </w:p>
    <w:p w14:paraId="73BA086F" w14:textId="5D3D28D7" w:rsidR="00940515" w:rsidRDefault="00940515" w:rsidP="00940515">
      <w:pPr>
        <w:rPr>
          <w:lang w:val="fr-CA"/>
        </w:rPr>
      </w:pPr>
      <w:r>
        <w:rPr>
          <w:lang w:val="fr-CA"/>
        </w:rPr>
        <w:t>Le but de l’exercice est de déterminer le nombre d’écrasement en fonction du fait du fait que l’avion soit commercial ou militaire.</w:t>
      </w:r>
    </w:p>
    <w:p w14:paraId="5D0F8FD3" w14:textId="4DD7B5EE" w:rsidR="00940515" w:rsidRDefault="00940515">
      <w:pPr>
        <w:pStyle w:val="Heading3"/>
        <w:ind w:left="720"/>
        <w:rPr>
          <w:lang w:val="fr-CA"/>
        </w:rPr>
        <w:pPrChange w:id="203" w:author="Laurent Dulyx" w:date="2016-10-26T09:45:00Z">
          <w:pPr>
            <w:pStyle w:val="Heading3"/>
            <w:ind w:left="360"/>
          </w:pPr>
        </w:pPrChange>
      </w:pPr>
      <w:r>
        <w:rPr>
          <w:lang w:val="fr-CA"/>
        </w:rPr>
        <w:t>Approche de résolution</w:t>
      </w:r>
    </w:p>
    <w:p w14:paraId="390D7888" w14:textId="676B4B71" w:rsidR="00940515" w:rsidRDefault="00A32368" w:rsidP="00940515">
      <w:pPr>
        <w:rPr>
          <w:lang w:val="fr-CA"/>
        </w:rPr>
      </w:pPr>
      <w:r w:rsidRPr="00140370">
        <w:rPr>
          <w:noProof/>
          <w:lang w:eastAsia="en-CA"/>
        </w:rPr>
        <w:drawing>
          <wp:anchor distT="0" distB="0" distL="114300" distR="114300" simplePos="0" relativeHeight="251665408" behindDoc="1" locked="0" layoutInCell="1" allowOverlap="1" wp14:anchorId="7C89750C" wp14:editId="72526EBA">
            <wp:simplePos x="0" y="0"/>
            <wp:positionH relativeFrom="page">
              <wp:align>right</wp:align>
            </wp:positionH>
            <wp:positionV relativeFrom="paragraph">
              <wp:posOffset>2540</wp:posOffset>
            </wp:positionV>
            <wp:extent cx="3273425" cy="2414905"/>
            <wp:effectExtent l="0" t="0" r="3175" b="4445"/>
            <wp:wrapTight wrapText="bothSides">
              <wp:wrapPolygon edited="0">
                <wp:start x="0" y="0"/>
                <wp:lineTo x="0" y="21469"/>
                <wp:lineTo x="21495" y="21469"/>
                <wp:lineTo x="21495" y="0"/>
                <wp:lineTo x="0" y="0"/>
              </wp:wrapPolygon>
            </wp:wrapTight>
            <wp:docPr id="21" name="Image 21" descr="C:\Users\tankou\Documents\GitHub\hecLogicielStatistique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kou\Documents\GitHub\hecLogicielStatistiques\Rplot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3425" cy="241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940515">
        <w:rPr>
          <w:lang w:val="fr-CA"/>
        </w:rPr>
        <w:t>Pour cette question aussi des statistiques de fréquence sont utilisés. Nous avons préparé les données en ajoutant une colonne décrivant la catégorie d’avion.</w:t>
      </w:r>
    </w:p>
    <w:p w14:paraId="2697F1C8" w14:textId="26F73D38" w:rsidR="00940515" w:rsidRDefault="00940515">
      <w:pPr>
        <w:pStyle w:val="Heading3"/>
        <w:ind w:left="720"/>
        <w:rPr>
          <w:lang w:val="fr-CA"/>
        </w:rPr>
        <w:pPrChange w:id="204" w:author="Laurent Dulyx" w:date="2016-10-26T09:45:00Z">
          <w:pPr>
            <w:pStyle w:val="Heading3"/>
            <w:ind w:left="360"/>
          </w:pPr>
        </w:pPrChange>
      </w:pPr>
      <w:r>
        <w:rPr>
          <w:lang w:val="fr-CA"/>
        </w:rPr>
        <w:t>Résultats et interprétations</w:t>
      </w:r>
    </w:p>
    <w:p w14:paraId="1AD2CB28" w14:textId="783E4998" w:rsidR="0034229A" w:rsidRDefault="005C1000" w:rsidP="0034229A">
      <w:pPr>
        <w:rPr>
          <w:lang w:val="fr-CA"/>
        </w:rPr>
      </w:pPr>
      <w:r>
        <w:rPr>
          <w:lang w:val="fr-CA"/>
        </w:rPr>
        <w:t>Le jeu de données nous montre que la plupart des avions à être impliquer dans des écrasements sont des avions commerciaux.</w:t>
      </w:r>
      <w:r w:rsidR="0066520D">
        <w:rPr>
          <w:lang w:val="fr-CA"/>
        </w:rPr>
        <w:t xml:space="preserve"> Il est important de mentionner qu’il existe un biais. En effet, comme mentionné plus haut dans le rapport, la plupart des pays ne signale pas lorsqu’un de leur avion militaire s’écrase.</w:t>
      </w:r>
      <w:r w:rsidR="0034229A">
        <w:rPr>
          <w:lang w:val="fr-CA"/>
        </w:rPr>
        <w:t xml:space="preserve"> Il est aussi intéressant de remarquer que les accidents d’avions surviennent dans la grande majorité des cas sur la terre ferme, contrairement aux présuppositions d’un des auteurs du rapport.</w:t>
      </w:r>
    </w:p>
    <w:p w14:paraId="667BB476" w14:textId="181F2947" w:rsidR="005C1000" w:rsidRDefault="00B30E4D" w:rsidP="00B30E4D">
      <w:pPr>
        <w:jc w:val="center"/>
        <w:rPr>
          <w:lang w:val="fr-CA"/>
        </w:rPr>
      </w:pPr>
      <w:r w:rsidRPr="00140370">
        <w:rPr>
          <w:noProof/>
          <w:lang w:eastAsia="en-CA"/>
        </w:rPr>
        <w:drawing>
          <wp:inline distT="0" distB="0" distL="0" distR="0" wp14:anchorId="7E7F54B1" wp14:editId="75E10A93">
            <wp:extent cx="3025140" cy="2230755"/>
            <wp:effectExtent l="0" t="0" r="3810" b="0"/>
            <wp:docPr id="23" name="Image 23" descr="C:\Users\tankou\Documents\GitHub\hecLogicielStatistiques\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kou\Documents\GitHub\hecLogicielStatistiques\Rplot0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5140" cy="2230755"/>
                    </a:xfrm>
                    <a:prstGeom prst="rect">
                      <a:avLst/>
                    </a:prstGeom>
                    <a:noFill/>
                    <a:ln>
                      <a:noFill/>
                    </a:ln>
                  </pic:spPr>
                </pic:pic>
              </a:graphicData>
            </a:graphic>
          </wp:inline>
        </w:drawing>
      </w:r>
    </w:p>
    <w:p w14:paraId="50E36BCC" w14:textId="72C9FD89" w:rsidR="0034229A" w:rsidRDefault="0034229A" w:rsidP="00B30E4D">
      <w:pPr>
        <w:rPr>
          <w:lang w:val="fr-CA"/>
        </w:rPr>
      </w:pPr>
    </w:p>
    <w:p w14:paraId="03349805" w14:textId="3568B19F" w:rsidR="00F1374C" w:rsidRDefault="00596F5B" w:rsidP="00EF523A">
      <w:pPr>
        <w:pStyle w:val="Heading2"/>
        <w:rPr>
          <w:lang w:val="fr-CA"/>
        </w:rPr>
      </w:pPr>
      <w:ins w:id="205" w:author="Laurent Dulyx" w:date="2016-10-26T09:49:00Z">
        <w:r>
          <w:rPr>
            <w:lang w:val="fr-CA"/>
          </w:rPr>
          <w:t>Question 7 : « Quels sont les pourcentages de survie selon le type d</w:t>
        </w:r>
      </w:ins>
      <w:ins w:id="206" w:author="Laurent Dulyx" w:date="2016-10-26T09:50:00Z">
        <w:r>
          <w:rPr>
            <w:lang w:val="fr-CA"/>
          </w:rPr>
          <w:t>’avions?</w:t>
        </w:r>
      </w:ins>
      <w:del w:id="207" w:author="Laurent Dulyx" w:date="2016-10-26T09:50:00Z">
        <w:r w:rsidR="00EF523A" w:rsidDel="00596F5B">
          <w:rPr>
            <w:lang w:val="fr-CA"/>
          </w:rPr>
          <w:delText>Chance de survie</w:delText>
        </w:r>
      </w:del>
    </w:p>
    <w:p w14:paraId="2E9BAD68" w14:textId="77777777" w:rsidR="00F1374C" w:rsidRDefault="00F1374C">
      <w:pPr>
        <w:pStyle w:val="Heading3"/>
        <w:ind w:left="720"/>
        <w:rPr>
          <w:lang w:val="fr-CA"/>
        </w:rPr>
        <w:pPrChange w:id="208" w:author="Laurent Dulyx" w:date="2016-10-26T09:45:00Z">
          <w:pPr>
            <w:pStyle w:val="Heading3"/>
            <w:ind w:left="360"/>
          </w:pPr>
        </w:pPrChange>
      </w:pPr>
      <w:r>
        <w:rPr>
          <w:lang w:val="fr-CA"/>
        </w:rPr>
        <w:t>Description</w:t>
      </w:r>
    </w:p>
    <w:p w14:paraId="41A81F35" w14:textId="597C62B8" w:rsidR="00EA41CE" w:rsidRPr="00EA41CE" w:rsidRDefault="00EA41CE" w:rsidP="00EA41CE">
      <w:pPr>
        <w:rPr>
          <w:lang w:val="fr-CA"/>
        </w:rPr>
      </w:pPr>
      <w:r>
        <w:rPr>
          <w:lang w:val="fr-CA"/>
        </w:rPr>
        <w:t>Dans cette question, nous calculons quelle est la probabilité de survivre lors d’un accident d’avion.</w:t>
      </w:r>
    </w:p>
    <w:p w14:paraId="420FE52C" w14:textId="77777777" w:rsidR="00F1374C" w:rsidRDefault="00F1374C">
      <w:pPr>
        <w:pStyle w:val="Heading3"/>
        <w:ind w:left="720"/>
        <w:rPr>
          <w:lang w:val="fr-CA"/>
        </w:rPr>
        <w:pPrChange w:id="209" w:author="Laurent Dulyx" w:date="2016-10-26T09:45:00Z">
          <w:pPr>
            <w:pStyle w:val="Heading3"/>
            <w:ind w:left="360"/>
          </w:pPr>
        </w:pPrChange>
      </w:pPr>
      <w:r>
        <w:rPr>
          <w:lang w:val="fr-CA"/>
        </w:rPr>
        <w:lastRenderedPageBreak/>
        <w:t>Approche de résolution</w:t>
      </w:r>
    </w:p>
    <w:p w14:paraId="4482D449" w14:textId="77777777" w:rsidR="004E1DBA" w:rsidRDefault="00EA41CE" w:rsidP="00EA41CE">
      <w:pPr>
        <w:rPr>
          <w:lang w:val="fr-CA"/>
        </w:rPr>
      </w:pPr>
      <w:r>
        <w:rPr>
          <w:lang w:val="fr-CA"/>
        </w:rPr>
        <w:t xml:space="preserve">Nous calculons </w:t>
      </w:r>
      <w:r w:rsidR="004E1DBA">
        <w:rPr>
          <w:lang w:val="fr-CA"/>
        </w:rPr>
        <w:t xml:space="preserve">le ratio de survie lors des accidents. Ce ratio est définie par : </w:t>
      </w:r>
    </w:p>
    <w:p w14:paraId="13E407B3" w14:textId="6A16DF4A" w:rsidR="00EA41CE" w:rsidRPr="00EA41CE" w:rsidRDefault="0044094A" w:rsidP="00EA41CE">
      <w:pPr>
        <w:rPr>
          <w:lang w:val="fr-CA"/>
        </w:rPr>
      </w:pPr>
      <m:oMathPara>
        <m:oMath>
          <m:f>
            <m:fPr>
              <m:ctrlPr>
                <w:rPr>
                  <w:rFonts w:ascii="Cambria Math" w:hAnsi="Cambria Math"/>
                  <w:i/>
                  <w:lang w:val="fr-CA"/>
                </w:rPr>
              </m:ctrlPr>
            </m:fPr>
            <m:num>
              <m:r>
                <w:rPr>
                  <w:rFonts w:ascii="Cambria Math" w:hAnsi="Cambria Math"/>
                  <w:lang w:val="fr-CA"/>
                </w:rPr>
                <m:t>(total de passagers-nombre de morts)</m:t>
              </m:r>
            </m:num>
            <m:den>
              <m:r>
                <w:rPr>
                  <w:rFonts w:ascii="Cambria Math" w:hAnsi="Cambria Math"/>
                  <w:lang w:val="fr-CA"/>
                </w:rPr>
                <m:t>total de passagers</m:t>
              </m:r>
            </m:den>
          </m:f>
          <m:r>
            <w:rPr>
              <w:rFonts w:ascii="Cambria Math" w:hAnsi="Cambria Math"/>
              <w:lang w:val="fr-CA"/>
            </w:rPr>
            <m:t>×100</m:t>
          </m:r>
        </m:oMath>
      </m:oMathPara>
    </w:p>
    <w:p w14:paraId="4B34D750" w14:textId="1C562F67" w:rsidR="00F1374C" w:rsidRDefault="00F1374C">
      <w:pPr>
        <w:pStyle w:val="Heading3"/>
        <w:ind w:left="720"/>
        <w:rPr>
          <w:lang w:val="fr-CA"/>
        </w:rPr>
        <w:pPrChange w:id="210" w:author="Laurent Dulyx" w:date="2016-10-26T09:45:00Z">
          <w:pPr>
            <w:pStyle w:val="Heading3"/>
            <w:ind w:left="360"/>
          </w:pPr>
        </w:pPrChange>
      </w:pPr>
      <w:r>
        <w:rPr>
          <w:lang w:val="fr-CA"/>
        </w:rPr>
        <w:t>Résultats et interprétations</w:t>
      </w:r>
    </w:p>
    <w:p w14:paraId="6CB87F1F" w14:textId="77777777" w:rsidR="00EF523A" w:rsidRDefault="00EF523A" w:rsidP="00EF523A">
      <w:pPr>
        <w:rPr>
          <w:lang w:val="fr-CA"/>
        </w:rPr>
      </w:pPr>
      <w:r>
        <w:rPr>
          <w:lang w:val="fr-CA"/>
        </w:rPr>
        <w:t>Le dernier graphique nous montre l’estimation de survie lors d’un crash selon que l’avion soit militaire ou commercial et que le crash survient lors d’un entrainement ou non.</w:t>
      </w:r>
    </w:p>
    <w:p w14:paraId="3FC2ADA1" w14:textId="2AABC57D" w:rsidR="00845A90" w:rsidRDefault="00444035" w:rsidP="006D2F10">
      <w:pPr>
        <w:jc w:val="center"/>
        <w:rPr>
          <w:ins w:id="211" w:author="Laurent Dulyx" w:date="2016-10-26T09:29:00Z"/>
          <w:lang w:val="fr-CA"/>
        </w:rPr>
      </w:pPr>
      <w:r w:rsidRPr="00140370">
        <w:rPr>
          <w:rFonts w:asciiTheme="majorHAnsi" w:eastAsiaTheme="majorEastAsia" w:hAnsiTheme="majorHAnsi" w:cstheme="majorBidi"/>
          <w:noProof/>
          <w:color w:val="2E74B5" w:themeColor="accent1" w:themeShade="BF"/>
          <w:sz w:val="26"/>
          <w:szCs w:val="26"/>
          <w:lang w:eastAsia="en-CA"/>
        </w:rPr>
        <w:drawing>
          <wp:inline distT="0" distB="0" distL="0" distR="0" wp14:anchorId="35556F3B" wp14:editId="2998E94D">
            <wp:extent cx="4011295" cy="2957830"/>
            <wp:effectExtent l="0" t="0" r="8255" b="0"/>
            <wp:docPr id="22" name="Image 22" descr="C:\Users\tankou\Documents\GitHub\hecLogicielStatistiques\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kou\Documents\GitHub\hecLogicielStatistiques\Rplot0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11295" cy="2957830"/>
                    </a:xfrm>
                    <a:prstGeom prst="rect">
                      <a:avLst/>
                    </a:prstGeom>
                    <a:noFill/>
                    <a:ln>
                      <a:noFill/>
                    </a:ln>
                  </pic:spPr>
                </pic:pic>
              </a:graphicData>
            </a:graphic>
          </wp:inline>
        </w:drawing>
      </w:r>
    </w:p>
    <w:p w14:paraId="65872470" w14:textId="77777777" w:rsidR="0061505C" w:rsidRDefault="0061505C">
      <w:pPr>
        <w:rPr>
          <w:lang w:val="fr-CA"/>
        </w:rPr>
        <w:pPrChange w:id="212" w:author="Laurent Dulyx" w:date="2016-10-26T09:29:00Z">
          <w:pPr>
            <w:jc w:val="center"/>
          </w:pPr>
        </w:pPrChange>
      </w:pPr>
    </w:p>
    <w:p w14:paraId="2A8BDDE5" w14:textId="702DEE6B" w:rsidR="00845A90" w:rsidRDefault="00845A90" w:rsidP="00835E15">
      <w:pPr>
        <w:rPr>
          <w:lang w:val="fr-CA"/>
        </w:rPr>
      </w:pPr>
    </w:p>
    <w:p w14:paraId="43404169" w14:textId="02648567" w:rsidR="00B5511C" w:rsidRPr="00140370" w:rsidRDefault="0061505C" w:rsidP="00B5511C">
      <w:pPr>
        <w:pStyle w:val="Heading2"/>
        <w:rPr>
          <w:rFonts w:ascii="Times New Roman" w:eastAsia="Times New Roman" w:hAnsi="Times New Roman" w:cs="Times New Roman"/>
          <w:sz w:val="24"/>
          <w:szCs w:val="24"/>
          <w:lang w:val="fr-CA"/>
        </w:rPr>
      </w:pPr>
      <w:ins w:id="213" w:author="Laurent Dulyx" w:date="2016-10-26T09:30:00Z">
        <w:r>
          <w:rPr>
            <w:lang w:val="fr-CA"/>
          </w:rPr>
          <w:t>Question 8</w:t>
        </w:r>
      </w:ins>
      <w:ins w:id="214" w:author="Laurent Dulyx" w:date="2016-10-26T09:31:00Z">
        <w:r>
          <w:rPr>
            <w:lang w:val="fr-CA"/>
          </w:rPr>
          <w:t> </w:t>
        </w:r>
      </w:ins>
      <w:ins w:id="215" w:author="Laurent Dulyx" w:date="2016-10-26T09:30:00Z">
        <w:r>
          <w:rPr>
            <w:lang w:val="fr-CA"/>
          </w:rPr>
          <w:t>:</w:t>
        </w:r>
      </w:ins>
      <w:ins w:id="216" w:author="Laurent Dulyx" w:date="2016-10-26T09:31:00Z">
        <w:r>
          <w:rPr>
            <w:lang w:val="fr-CA"/>
          </w:rPr>
          <w:t xml:space="preserve"> </w:t>
        </w:r>
      </w:ins>
      <w:r w:rsidR="00B5511C">
        <w:rPr>
          <w:lang w:val="fr-CA"/>
        </w:rPr>
        <w:t>« </w:t>
      </w:r>
      <w:r w:rsidR="008E4018">
        <w:rPr>
          <w:lang w:val="fr-CA"/>
        </w:rPr>
        <w:t xml:space="preserve">Quelles sont les </w:t>
      </w:r>
      <w:r w:rsidR="008E4018">
        <w:rPr>
          <w:rFonts w:eastAsia="Times New Roman"/>
          <w:lang w:val="fr-CA"/>
        </w:rPr>
        <w:t>c</w:t>
      </w:r>
      <w:ins w:id="217" w:author="Laurent Dulyx" w:date="2016-10-26T09:31:00Z">
        <w:r>
          <w:rPr>
            <w:rFonts w:eastAsia="Times New Roman"/>
            <w:lang w:val="fr-CA"/>
          </w:rPr>
          <w:t>auses principales des écrasements d’avions</w:t>
        </w:r>
      </w:ins>
      <w:del w:id="218" w:author="Laurent Dulyx" w:date="2016-10-26T09:31:00Z">
        <w:r w:rsidR="00140370" w:rsidRPr="00140370" w:rsidDel="0061505C">
          <w:rPr>
            <w:rFonts w:eastAsia="Times New Roman"/>
            <w:lang w:val="fr-CA"/>
          </w:rPr>
          <w:delText>atégories</w:delText>
        </w:r>
        <w:r w:rsidR="00B5511C" w:rsidRPr="00140370" w:rsidDel="0061505C">
          <w:rPr>
            <w:rFonts w:eastAsia="Times New Roman"/>
            <w:lang w:val="fr-CA"/>
          </w:rPr>
          <w:delText xml:space="preserve"> des raisons </w:delText>
        </w:r>
        <w:r w:rsidR="00F01251" w:rsidRPr="00140370" w:rsidDel="0061505C">
          <w:rPr>
            <w:rFonts w:eastAsia="Times New Roman"/>
            <w:lang w:val="fr-CA"/>
          </w:rPr>
          <w:delText>d</w:delText>
        </w:r>
        <w:r w:rsidR="008E4018" w:rsidDel="0061505C">
          <w:rPr>
            <w:rFonts w:eastAsia="Times New Roman"/>
            <w:lang w:val="fr-CA"/>
          </w:rPr>
          <w:delText>e</w:delText>
        </w:r>
        <w:r w:rsidR="00B5511C" w:rsidRPr="00140370" w:rsidDel="0061505C">
          <w:rPr>
            <w:rFonts w:eastAsia="Times New Roman"/>
            <w:lang w:val="fr-CA"/>
          </w:rPr>
          <w:delText xml:space="preserve"> crash</w:delText>
        </w:r>
      </w:del>
      <w:r w:rsidR="00B5511C">
        <w:rPr>
          <w:lang w:val="fr-CA"/>
        </w:rPr>
        <w:t>»</w:t>
      </w:r>
    </w:p>
    <w:p w14:paraId="56590172" w14:textId="77777777" w:rsidR="00B5511C" w:rsidRPr="00140370" w:rsidRDefault="00B5511C" w:rsidP="00B5511C">
      <w:pPr>
        <w:rPr>
          <w:lang w:val="fr-CA"/>
        </w:rPr>
      </w:pPr>
    </w:p>
    <w:p w14:paraId="231444BD" w14:textId="6775B6B4" w:rsidR="00B5511C" w:rsidRDefault="00B5511C">
      <w:pPr>
        <w:pStyle w:val="Heading3"/>
        <w:ind w:left="720"/>
        <w:rPr>
          <w:lang w:val="fr-CA"/>
        </w:rPr>
        <w:pPrChange w:id="219" w:author="Laurent Dulyx" w:date="2016-10-26T09:46:00Z">
          <w:pPr>
            <w:pStyle w:val="Heading3"/>
            <w:ind w:left="360"/>
          </w:pPr>
        </w:pPrChange>
      </w:pPr>
      <w:r>
        <w:rPr>
          <w:lang w:val="fr-CA"/>
        </w:rPr>
        <w:t>Description</w:t>
      </w:r>
    </w:p>
    <w:p w14:paraId="29EF0F6D" w14:textId="1675D8BF" w:rsidR="00B5511C" w:rsidRPr="00140370" w:rsidRDefault="00B5511C" w:rsidP="00B5511C">
      <w:pPr>
        <w:rPr>
          <w:lang w:val="fr-CA"/>
        </w:rPr>
      </w:pPr>
      <w:r w:rsidRPr="00140370">
        <w:rPr>
          <w:lang w:val="fr-CA"/>
        </w:rPr>
        <w:t xml:space="preserve">Le but de cette question est d’avoir une idée globale des raisons pour lesquelles les </w:t>
      </w:r>
      <w:proofErr w:type="gramStart"/>
      <w:r w:rsidRPr="00140370">
        <w:rPr>
          <w:lang w:val="fr-CA"/>
        </w:rPr>
        <w:t>crash</w:t>
      </w:r>
      <w:proofErr w:type="gramEnd"/>
      <w:r w:rsidRPr="00140370">
        <w:rPr>
          <w:lang w:val="fr-CA"/>
        </w:rPr>
        <w:t xml:space="preserve"> arrivent. </w:t>
      </w:r>
    </w:p>
    <w:p w14:paraId="147D3984" w14:textId="77777777" w:rsidR="00B5511C" w:rsidRDefault="00B5511C" w:rsidP="00B5511C">
      <w:pPr>
        <w:pStyle w:val="Heading3"/>
        <w:ind w:left="360"/>
        <w:rPr>
          <w:lang w:val="fr-CA"/>
        </w:rPr>
      </w:pPr>
    </w:p>
    <w:p w14:paraId="0A9095BD" w14:textId="77777777" w:rsidR="00B5511C" w:rsidRDefault="00B5511C">
      <w:pPr>
        <w:pStyle w:val="Heading3"/>
        <w:ind w:left="720"/>
        <w:rPr>
          <w:lang w:val="fr-CA"/>
        </w:rPr>
        <w:pPrChange w:id="220" w:author="Laurent Dulyx" w:date="2016-10-26T09:46:00Z">
          <w:pPr>
            <w:pStyle w:val="Heading3"/>
            <w:ind w:left="360"/>
          </w:pPr>
        </w:pPrChange>
      </w:pPr>
      <w:r>
        <w:rPr>
          <w:lang w:val="fr-CA"/>
        </w:rPr>
        <w:t>Approche de résolution</w:t>
      </w:r>
    </w:p>
    <w:p w14:paraId="67CD3871" w14:textId="7EA8EF13" w:rsidR="00B5511C" w:rsidRDefault="00B5511C" w:rsidP="00B5511C">
      <w:pPr>
        <w:rPr>
          <w:lang w:val="fr-CA"/>
        </w:rPr>
      </w:pPr>
      <w:r>
        <w:rPr>
          <w:lang w:val="fr-CA"/>
        </w:rPr>
        <w:t>Pour pouvoir avoir une idée globale des raisons, voici l’approche adoptée :</w:t>
      </w:r>
    </w:p>
    <w:p w14:paraId="31E8A0F1" w14:textId="77777777" w:rsidR="00B5511C" w:rsidRDefault="00B5511C" w:rsidP="00B5511C">
      <w:pPr>
        <w:rPr>
          <w:lang w:val="fr-CA"/>
        </w:rPr>
      </w:pPr>
    </w:p>
    <w:p w14:paraId="7133BED5" w14:textId="77777777" w:rsidR="00B5511C" w:rsidRDefault="00B5511C" w:rsidP="00140370">
      <w:pPr>
        <w:pStyle w:val="ListParagraph"/>
        <w:numPr>
          <w:ilvl w:val="0"/>
          <w:numId w:val="17"/>
        </w:numPr>
        <w:rPr>
          <w:lang w:val="fr-CA"/>
        </w:rPr>
      </w:pPr>
      <w:r>
        <w:rPr>
          <w:lang w:val="fr-CA"/>
        </w:rPr>
        <w:t>Création des taxonomies pour les catégories :</w:t>
      </w:r>
    </w:p>
    <w:p w14:paraId="44730CE6" w14:textId="22C0534D" w:rsidR="00B5511C" w:rsidRPr="00140370" w:rsidRDefault="00B5511C" w:rsidP="00140370">
      <w:pPr>
        <w:pStyle w:val="ListParagraph"/>
      </w:pPr>
      <w:r w:rsidRPr="00140370">
        <w:t>BOMB_ATTACK_CATEGORIES,</w:t>
      </w:r>
      <w:r w:rsidRPr="00B5511C">
        <w:t xml:space="preserve"> </w:t>
      </w:r>
      <w:r w:rsidRPr="00140370">
        <w:t>ERROR_CATEGORIES,</w:t>
      </w:r>
      <w:r w:rsidR="006E07DE" w:rsidRPr="006E07DE">
        <w:t xml:space="preserve"> </w:t>
      </w:r>
      <w:r w:rsidR="006E07DE" w:rsidRPr="00140370">
        <w:t>SHOT_DOWN_CATEGORIES,</w:t>
      </w:r>
      <w:r w:rsidR="006E07DE" w:rsidRPr="006E07DE">
        <w:t xml:space="preserve"> </w:t>
      </w:r>
      <w:r w:rsidR="006E07DE" w:rsidRPr="00140370">
        <w:t>SHOT_DOWN_CATEGORIES,</w:t>
      </w:r>
      <w:r w:rsidR="006E07DE" w:rsidRPr="006E07DE">
        <w:t xml:space="preserve"> </w:t>
      </w:r>
      <w:r w:rsidR="006E07DE" w:rsidRPr="00140370">
        <w:t>SHOT_DOWN_CATEGORIES</w:t>
      </w:r>
      <w:r w:rsidR="006E07DE" w:rsidRPr="006E07DE">
        <w:t xml:space="preserve"> </w:t>
      </w:r>
      <w:r w:rsidR="006E07DE" w:rsidRPr="00140370">
        <w:t>DRUNK_ATTACK_CATEGORIES</w:t>
      </w:r>
    </w:p>
    <w:p w14:paraId="2B756769" w14:textId="3DBB73DB" w:rsidR="006E07DE" w:rsidRDefault="006E07DE" w:rsidP="00140370">
      <w:pPr>
        <w:pStyle w:val="ListParagraph"/>
        <w:numPr>
          <w:ilvl w:val="0"/>
          <w:numId w:val="17"/>
        </w:numPr>
        <w:rPr>
          <w:lang w:val="fr-CA"/>
        </w:rPr>
      </w:pPr>
      <w:r>
        <w:rPr>
          <w:lang w:val="fr-CA"/>
        </w:rPr>
        <w:t>Parcours du data frame et Identification de catégorie pour chaque entrée</w:t>
      </w:r>
    </w:p>
    <w:p w14:paraId="474869B1" w14:textId="7CE1F1A7" w:rsidR="006E07DE" w:rsidRPr="006E07DE" w:rsidRDefault="006E07DE" w:rsidP="00140370">
      <w:pPr>
        <w:pStyle w:val="ListParagraph"/>
        <w:numPr>
          <w:ilvl w:val="0"/>
          <w:numId w:val="17"/>
        </w:numPr>
        <w:rPr>
          <w:lang w:val="fr-CA"/>
        </w:rPr>
      </w:pPr>
      <w:r>
        <w:rPr>
          <w:lang w:val="fr-CA"/>
        </w:rPr>
        <w:lastRenderedPageBreak/>
        <w:t>L’approche choisie est une approche naïve qui consiste à trouver une série de mots clés dans la description du crash.</w:t>
      </w:r>
    </w:p>
    <w:p w14:paraId="46FB3D83" w14:textId="796F5623" w:rsidR="00B5511C" w:rsidRDefault="00B5511C">
      <w:pPr>
        <w:pStyle w:val="Heading3"/>
        <w:ind w:left="720"/>
        <w:rPr>
          <w:lang w:val="fr-CA"/>
        </w:rPr>
        <w:pPrChange w:id="221" w:author="Laurent Dulyx" w:date="2016-10-26T09:46:00Z">
          <w:pPr>
            <w:pStyle w:val="Heading3"/>
            <w:ind w:left="360"/>
          </w:pPr>
        </w:pPrChange>
      </w:pPr>
      <w:r>
        <w:rPr>
          <w:lang w:val="fr-CA"/>
        </w:rPr>
        <w:t>Résultats</w:t>
      </w:r>
      <w:r w:rsidR="00F01251">
        <w:rPr>
          <w:lang w:val="fr-CA"/>
        </w:rPr>
        <w:t xml:space="preserve"> et interprétations</w:t>
      </w:r>
    </w:p>
    <w:p w14:paraId="2F73AB19" w14:textId="77777777" w:rsidR="00B5511C" w:rsidRDefault="00B5511C" w:rsidP="00B5511C"/>
    <w:p w14:paraId="1C01C41B" w14:textId="3FAFFACB" w:rsidR="006E07DE" w:rsidRDefault="006E07DE" w:rsidP="00B5511C">
      <w:r>
        <w:rPr>
          <w:noProof/>
          <w:lang w:eastAsia="en-CA"/>
        </w:rPr>
        <w:drawing>
          <wp:inline distT="0" distB="0" distL="0" distR="0" wp14:anchorId="5D350F7E" wp14:editId="4A5C7B13">
            <wp:extent cx="3495040" cy="213952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png"/>
                    <pic:cNvPicPr/>
                  </pic:nvPicPr>
                  <pic:blipFill rotWithShape="1">
                    <a:blip r:embed="rId21">
                      <a:extLst>
                        <a:ext uri="{28A0092B-C50C-407E-A947-70E740481C1C}">
                          <a14:useLocalDpi xmlns:a14="http://schemas.microsoft.com/office/drawing/2010/main" val="0"/>
                        </a:ext>
                      </a:extLst>
                    </a:blip>
                    <a:srcRect l="27852" t="32341" r="13318" b="31645"/>
                    <a:stretch/>
                  </pic:blipFill>
                  <pic:spPr bwMode="auto">
                    <a:xfrm>
                      <a:off x="0" y="0"/>
                      <a:ext cx="3496596" cy="2140473"/>
                    </a:xfrm>
                    <a:prstGeom prst="rect">
                      <a:avLst/>
                    </a:prstGeom>
                    <a:ln>
                      <a:noFill/>
                    </a:ln>
                    <a:extLst>
                      <a:ext uri="{53640926-AAD7-44D8-BBD7-CCE9431645EC}">
                        <a14:shadowObscured xmlns:a14="http://schemas.microsoft.com/office/drawing/2010/main"/>
                      </a:ext>
                    </a:extLst>
                  </pic:spPr>
                </pic:pic>
              </a:graphicData>
            </a:graphic>
          </wp:inline>
        </w:drawing>
      </w:r>
    </w:p>
    <w:p w14:paraId="06E2CECB" w14:textId="6F0A2047" w:rsidR="00E457E3" w:rsidRDefault="00E457E3">
      <w:pPr>
        <w:pStyle w:val="Heading3"/>
        <w:ind w:left="720"/>
        <w:rPr>
          <w:lang w:val="fr-CA"/>
        </w:rPr>
        <w:pPrChange w:id="222" w:author="Laurent Dulyx" w:date="2016-10-26T09:46:00Z">
          <w:pPr>
            <w:pStyle w:val="Heading3"/>
            <w:ind w:left="360"/>
          </w:pPr>
        </w:pPrChange>
      </w:pPr>
      <w:r>
        <w:rPr>
          <w:lang w:val="fr-CA"/>
        </w:rPr>
        <w:t>Améliorations possibles</w:t>
      </w:r>
    </w:p>
    <w:p w14:paraId="5B848B59" w14:textId="3A4E897C" w:rsidR="00E457E3" w:rsidRPr="00140370" w:rsidRDefault="0020601C" w:rsidP="00B5511C">
      <w:pPr>
        <w:rPr>
          <w:lang w:val="fr-CA"/>
        </w:rPr>
      </w:pPr>
      <w:r w:rsidRPr="00140370">
        <w:rPr>
          <w:lang w:val="fr-CA"/>
        </w:rPr>
        <w:t xml:space="preserve">L’approche de </w:t>
      </w:r>
      <w:r w:rsidR="00140370" w:rsidRPr="00140370">
        <w:rPr>
          <w:lang w:val="fr-CA"/>
        </w:rPr>
        <w:t>résolution</w:t>
      </w:r>
      <w:r w:rsidRPr="00140370">
        <w:rPr>
          <w:lang w:val="fr-CA"/>
        </w:rPr>
        <w:t xml:space="preserve"> choisie n’est pas optimale car elle peut être </w:t>
      </w:r>
      <w:r w:rsidR="00140370" w:rsidRPr="00140370">
        <w:rPr>
          <w:lang w:val="fr-CA"/>
        </w:rPr>
        <w:t>erronée</w:t>
      </w:r>
      <w:r w:rsidRPr="00140370">
        <w:rPr>
          <w:lang w:val="fr-CA"/>
        </w:rPr>
        <w:t>. C’est une approche naïve. L’idéal serait d’aller vers une approche de “</w:t>
      </w:r>
      <w:proofErr w:type="spellStart"/>
      <w:r w:rsidRPr="00140370">
        <w:rPr>
          <w:lang w:val="fr-CA"/>
        </w:rPr>
        <w:t>Text</w:t>
      </w:r>
      <w:proofErr w:type="spellEnd"/>
      <w:r w:rsidRPr="00140370">
        <w:rPr>
          <w:lang w:val="fr-CA"/>
        </w:rPr>
        <w:t xml:space="preserve"> </w:t>
      </w:r>
      <w:proofErr w:type="spellStart"/>
      <w:r w:rsidRPr="00140370">
        <w:rPr>
          <w:lang w:val="fr-CA"/>
        </w:rPr>
        <w:t>analysis</w:t>
      </w:r>
      <w:proofErr w:type="spellEnd"/>
      <w:r w:rsidRPr="00140370">
        <w:rPr>
          <w:lang w:val="fr-CA"/>
        </w:rPr>
        <w:t>”. Cette technique donnera beaucoup plus de</w:t>
      </w:r>
      <w:r w:rsidR="007C4775" w:rsidRPr="00140370">
        <w:rPr>
          <w:lang w:val="fr-CA"/>
        </w:rPr>
        <w:t xml:space="preserve"> </w:t>
      </w:r>
      <w:r w:rsidR="007C4775">
        <w:rPr>
          <w:lang w:val="fr-CA"/>
        </w:rPr>
        <w:t>résultats et serait beaucoup plus e</w:t>
      </w:r>
      <w:r>
        <w:rPr>
          <w:lang w:val="fr-CA"/>
        </w:rPr>
        <w:t>fficace.</w:t>
      </w:r>
      <w:r w:rsidRPr="00140370">
        <w:rPr>
          <w:lang w:val="fr-CA"/>
        </w:rPr>
        <w:t xml:space="preserve"> </w:t>
      </w:r>
    </w:p>
    <w:p w14:paraId="022A09D2" w14:textId="546E06A5" w:rsidR="00DF7509" w:rsidRDefault="00DF7509" w:rsidP="007C4775">
      <w:pPr>
        <w:tabs>
          <w:tab w:val="left" w:pos="1987"/>
        </w:tabs>
        <w:rPr>
          <w:lang w:val="fr-CA"/>
        </w:rPr>
      </w:pPr>
    </w:p>
    <w:p w14:paraId="4F8D9583" w14:textId="3A30BC6A" w:rsidR="00E457E3" w:rsidRPr="00140370" w:rsidRDefault="0061505C" w:rsidP="00E457E3">
      <w:pPr>
        <w:pStyle w:val="Heading2"/>
        <w:rPr>
          <w:rFonts w:ascii="Times New Roman" w:eastAsia="Times New Roman" w:hAnsi="Times New Roman" w:cs="Times New Roman"/>
          <w:sz w:val="24"/>
          <w:szCs w:val="24"/>
          <w:lang w:val="fr-CA"/>
        </w:rPr>
      </w:pPr>
      <w:ins w:id="223" w:author="Laurent Dulyx" w:date="2016-10-26T09:32:00Z">
        <w:r>
          <w:rPr>
            <w:lang w:val="fr-CA"/>
          </w:rPr>
          <w:t xml:space="preserve">Question 9 : </w:t>
        </w:r>
      </w:ins>
      <w:r w:rsidR="00E457E3">
        <w:rPr>
          <w:lang w:val="fr-CA"/>
        </w:rPr>
        <w:t>« </w:t>
      </w:r>
      <w:r w:rsidR="0020601C">
        <w:rPr>
          <w:lang w:val="fr-CA"/>
        </w:rPr>
        <w:t xml:space="preserve">Quelle est la </w:t>
      </w:r>
      <w:r w:rsidR="00E457E3" w:rsidRPr="00140370">
        <w:rPr>
          <w:rFonts w:eastAsia="Times New Roman"/>
          <w:lang w:val="fr-CA"/>
        </w:rPr>
        <w:t xml:space="preserve">période </w:t>
      </w:r>
      <w:ins w:id="224" w:author="Laurent Dulyx" w:date="2016-10-26T09:50:00Z">
        <w:r w:rsidR="00851685">
          <w:rPr>
            <w:rFonts w:eastAsia="Times New Roman"/>
            <w:lang w:val="fr-CA"/>
          </w:rPr>
          <w:t xml:space="preserve">de l’année la plus dangereuse et quelles sont les destinations les plus menaçantes </w:t>
        </w:r>
      </w:ins>
      <w:ins w:id="225" w:author="Laurent Dulyx" w:date="2016-10-26T09:51:00Z">
        <w:r w:rsidR="00D73F9D">
          <w:rPr>
            <w:rFonts w:eastAsia="Times New Roman"/>
            <w:lang w:val="fr-CA"/>
          </w:rPr>
          <w:t>?</w:t>
        </w:r>
      </w:ins>
      <w:del w:id="226" w:author="Laurent Dulyx" w:date="2016-10-26T09:51:00Z">
        <w:r w:rsidR="00E457E3" w:rsidRPr="00140370" w:rsidDel="00851685">
          <w:rPr>
            <w:rFonts w:eastAsia="Times New Roman"/>
            <w:lang w:val="fr-CA"/>
          </w:rPr>
          <w:delText xml:space="preserve">la plus dangereuse (Janvier-Juin) et quelles sont </w:delText>
        </w:r>
        <w:r w:rsidR="007C4775" w:rsidRPr="00140370" w:rsidDel="00851685">
          <w:rPr>
            <w:rFonts w:eastAsia="Times New Roman"/>
            <w:lang w:val="fr-CA"/>
          </w:rPr>
          <w:delText xml:space="preserve">ces </w:delText>
        </w:r>
        <w:r w:rsidR="00140370" w:rsidRPr="00140370" w:rsidDel="00851685">
          <w:rPr>
            <w:rFonts w:eastAsia="Times New Roman"/>
            <w:lang w:val="fr-CA"/>
          </w:rPr>
          <w:delText>destinations</w:delText>
        </w:r>
        <w:r w:rsidR="00140370" w:rsidDel="00851685">
          <w:rPr>
            <w:lang w:val="fr-CA"/>
          </w:rPr>
          <w:delText xml:space="preserve"> </w:delText>
        </w:r>
      </w:del>
      <w:r w:rsidR="00140370">
        <w:rPr>
          <w:lang w:val="fr-CA"/>
        </w:rPr>
        <w:t>»</w:t>
      </w:r>
    </w:p>
    <w:p w14:paraId="0FD59F37" w14:textId="77777777" w:rsidR="00E457E3" w:rsidRDefault="00E457E3" w:rsidP="00140370">
      <w:pPr>
        <w:tabs>
          <w:tab w:val="left" w:pos="1987"/>
        </w:tabs>
        <w:rPr>
          <w:lang w:val="fr-CA"/>
        </w:rPr>
      </w:pPr>
    </w:p>
    <w:p w14:paraId="52692C03" w14:textId="77777777" w:rsidR="00E457E3" w:rsidRDefault="00E457E3">
      <w:pPr>
        <w:pStyle w:val="Heading3"/>
        <w:ind w:left="720"/>
        <w:rPr>
          <w:lang w:val="fr-CA"/>
        </w:rPr>
        <w:pPrChange w:id="227" w:author="Laurent Dulyx" w:date="2016-10-26T09:46:00Z">
          <w:pPr>
            <w:pStyle w:val="Heading3"/>
            <w:ind w:left="360"/>
          </w:pPr>
        </w:pPrChange>
      </w:pPr>
      <w:r>
        <w:rPr>
          <w:lang w:val="fr-CA"/>
        </w:rPr>
        <w:t>Description</w:t>
      </w:r>
    </w:p>
    <w:p w14:paraId="1149AC71" w14:textId="0249E034" w:rsidR="00E457E3" w:rsidRDefault="007C4775" w:rsidP="00140370">
      <w:pPr>
        <w:tabs>
          <w:tab w:val="left" w:pos="1987"/>
        </w:tabs>
        <w:rPr>
          <w:lang w:val="fr-CA"/>
        </w:rPr>
      </w:pPr>
      <w:r>
        <w:rPr>
          <w:lang w:val="fr-CA"/>
        </w:rPr>
        <w:t>Le but est de savoir la période de l’année la plus dangereuse ainsi que les destinations concernées.</w:t>
      </w:r>
    </w:p>
    <w:p w14:paraId="18E5FA56" w14:textId="200ADB1C" w:rsidR="00E457E3" w:rsidRDefault="00E457E3">
      <w:pPr>
        <w:pStyle w:val="Heading3"/>
        <w:ind w:left="720"/>
        <w:rPr>
          <w:lang w:val="fr-CA"/>
        </w:rPr>
        <w:pPrChange w:id="228" w:author="Laurent Dulyx" w:date="2016-10-26T09:46:00Z">
          <w:pPr>
            <w:pStyle w:val="Heading3"/>
            <w:ind w:left="360"/>
          </w:pPr>
        </w:pPrChange>
      </w:pPr>
      <w:r>
        <w:rPr>
          <w:lang w:val="fr-CA"/>
        </w:rPr>
        <w:t xml:space="preserve">Approche de résolution </w:t>
      </w:r>
    </w:p>
    <w:p w14:paraId="76482C8C" w14:textId="77777777" w:rsidR="007C4775" w:rsidRPr="00140370" w:rsidRDefault="007C4775" w:rsidP="00140370">
      <w:pPr>
        <w:rPr>
          <w:lang w:val="fr-CA"/>
        </w:rPr>
      </w:pPr>
    </w:p>
    <w:p w14:paraId="49E1E3A8" w14:textId="7AA9273A" w:rsidR="007C4775" w:rsidRPr="00BA2902" w:rsidRDefault="00CB51BF" w:rsidP="00140370">
      <w:pPr>
        <w:rPr>
          <w:lang w:val="fr-CA"/>
        </w:rPr>
      </w:pPr>
      <w:r w:rsidRPr="00140370">
        <w:rPr>
          <w:lang w:val="fr-CA"/>
        </w:rPr>
        <w:t>Elle se détaille</w:t>
      </w:r>
      <w:r w:rsidR="007C4775" w:rsidRPr="00140370">
        <w:rPr>
          <w:lang w:val="fr-CA"/>
        </w:rPr>
        <w:t xml:space="preserve"> comme </w:t>
      </w:r>
      <w:r w:rsidR="00140370" w:rsidRPr="00140370">
        <w:rPr>
          <w:lang w:val="fr-CA"/>
        </w:rPr>
        <w:t>suit :</w:t>
      </w:r>
    </w:p>
    <w:p w14:paraId="11824DEF" w14:textId="4CFCADA9" w:rsidR="007C4775" w:rsidRDefault="007C4775" w:rsidP="007C4775">
      <w:pPr>
        <w:pStyle w:val="ListParagraph"/>
        <w:numPr>
          <w:ilvl w:val="0"/>
          <w:numId w:val="17"/>
        </w:numPr>
        <w:rPr>
          <w:lang w:val="fr-CA"/>
        </w:rPr>
      </w:pPr>
      <w:r>
        <w:rPr>
          <w:lang w:val="fr-CA"/>
        </w:rPr>
        <w:t>Correction des noms de pays erronés</w:t>
      </w:r>
    </w:p>
    <w:p w14:paraId="4EF491D4" w14:textId="55B97E74" w:rsidR="007C4775" w:rsidRDefault="007C4775" w:rsidP="007C4775">
      <w:pPr>
        <w:pStyle w:val="ListParagraph"/>
        <w:numPr>
          <w:ilvl w:val="0"/>
          <w:numId w:val="17"/>
        </w:numPr>
        <w:rPr>
          <w:lang w:val="fr-CA"/>
        </w:rPr>
      </w:pPr>
      <w:r>
        <w:rPr>
          <w:lang w:val="fr-CA"/>
        </w:rPr>
        <w:t>Élimination des entrées vides ou manquantes</w:t>
      </w:r>
    </w:p>
    <w:p w14:paraId="22E98F7C" w14:textId="5C966A8B" w:rsidR="007C4775" w:rsidRDefault="007C4775" w:rsidP="007C4775">
      <w:pPr>
        <w:pStyle w:val="ListParagraph"/>
        <w:numPr>
          <w:ilvl w:val="0"/>
          <w:numId w:val="17"/>
        </w:numPr>
        <w:rPr>
          <w:lang w:val="fr-CA"/>
        </w:rPr>
      </w:pPr>
      <w:r>
        <w:rPr>
          <w:lang w:val="fr-CA"/>
        </w:rPr>
        <w:t>Création des taxonomies pour les locations :</w:t>
      </w:r>
    </w:p>
    <w:p w14:paraId="75324B41" w14:textId="77175C3A" w:rsidR="007C4775" w:rsidRPr="00140370" w:rsidRDefault="007C4775" w:rsidP="007C4775">
      <w:pPr>
        <w:pStyle w:val="ListParagraph"/>
      </w:pPr>
      <w:r w:rsidRPr="00140370">
        <w:t>CANADA,</w:t>
      </w:r>
      <w:r w:rsidRPr="00B5511C">
        <w:t xml:space="preserve"> </w:t>
      </w:r>
      <w:r w:rsidRPr="007C4775">
        <w:t>AFRICAN_COUNTRIES</w:t>
      </w:r>
      <w:r w:rsidRPr="00140370">
        <w:t>,</w:t>
      </w:r>
      <w:r w:rsidRPr="006E07DE">
        <w:t xml:space="preserve"> </w:t>
      </w:r>
      <w:r w:rsidRPr="00140370">
        <w:t>WESTERN_HEMISPHERE,</w:t>
      </w:r>
      <w:r w:rsidRPr="006E07DE">
        <w:t xml:space="preserve"> </w:t>
      </w:r>
      <w:r w:rsidRPr="00140370">
        <w:t>SEA_WORLD,</w:t>
      </w:r>
      <w:r w:rsidRPr="006E07DE">
        <w:t xml:space="preserve"> </w:t>
      </w:r>
      <w:r w:rsidRPr="00140370">
        <w:t>EUROPE_COUNTRIES</w:t>
      </w:r>
      <w:r w:rsidRPr="007C4775">
        <w:t xml:space="preserve"> </w:t>
      </w:r>
      <w:proofErr w:type="spellStart"/>
      <w:r w:rsidRPr="00140370">
        <w:t>EUROPE_COUNTRIES</w:t>
      </w:r>
      <w:proofErr w:type="spellEnd"/>
      <w:r w:rsidRPr="00140370">
        <w:t>,</w:t>
      </w:r>
      <w:r w:rsidRPr="007C4775">
        <w:t xml:space="preserve"> </w:t>
      </w:r>
      <w:r w:rsidRPr="00140370">
        <w:t>SOUTHEAST_ASIA_COUNTRIES,</w:t>
      </w:r>
      <w:r w:rsidRPr="007C4775">
        <w:t xml:space="preserve"> </w:t>
      </w:r>
      <w:r w:rsidRPr="00140370">
        <w:t>US_CITIES,</w:t>
      </w:r>
      <w:r w:rsidRPr="007C4775">
        <w:t xml:space="preserve"> </w:t>
      </w:r>
      <w:r w:rsidRPr="00140370">
        <w:t>MIDDLE_EAST</w:t>
      </w:r>
    </w:p>
    <w:p w14:paraId="257DFA32" w14:textId="3CBDEAD6" w:rsidR="007C4775" w:rsidRDefault="007C4775" w:rsidP="007C4775">
      <w:pPr>
        <w:pStyle w:val="ListParagraph"/>
        <w:numPr>
          <w:ilvl w:val="0"/>
          <w:numId w:val="17"/>
        </w:numPr>
        <w:rPr>
          <w:lang w:val="fr-CA"/>
        </w:rPr>
      </w:pPr>
      <w:r>
        <w:rPr>
          <w:lang w:val="fr-CA"/>
        </w:rPr>
        <w:t>Parcours du data frame et Identification de location pour chaque entrée</w:t>
      </w:r>
    </w:p>
    <w:p w14:paraId="6CF4141F" w14:textId="4A026D59" w:rsidR="007C4775" w:rsidRPr="006E07DE" w:rsidRDefault="007C4775" w:rsidP="007C4775">
      <w:pPr>
        <w:pStyle w:val="ListParagraph"/>
        <w:numPr>
          <w:ilvl w:val="0"/>
          <w:numId w:val="17"/>
        </w:numPr>
        <w:rPr>
          <w:lang w:val="fr-CA"/>
        </w:rPr>
      </w:pPr>
      <w:r>
        <w:rPr>
          <w:lang w:val="fr-CA"/>
        </w:rPr>
        <w:t xml:space="preserve">L’approche choisie est une approche naïve qui consiste à trouver </w:t>
      </w:r>
      <w:r w:rsidR="0047345E">
        <w:rPr>
          <w:lang w:val="fr-CA"/>
        </w:rPr>
        <w:t>une série de mots clés dans la colonne location de l’</w:t>
      </w:r>
      <w:r w:rsidR="00CB51BF">
        <w:rPr>
          <w:lang w:val="fr-CA"/>
        </w:rPr>
        <w:t>entrée</w:t>
      </w:r>
      <w:r>
        <w:rPr>
          <w:lang w:val="fr-CA"/>
        </w:rPr>
        <w:t>.</w:t>
      </w:r>
    </w:p>
    <w:p w14:paraId="27CA5B70" w14:textId="77777777" w:rsidR="00E457E3" w:rsidRDefault="00E457E3" w:rsidP="00140370">
      <w:pPr>
        <w:tabs>
          <w:tab w:val="left" w:pos="1987"/>
        </w:tabs>
        <w:rPr>
          <w:lang w:val="fr-CA"/>
        </w:rPr>
      </w:pPr>
    </w:p>
    <w:p w14:paraId="0B2972F0" w14:textId="5BC9E0A5" w:rsidR="00E457E3" w:rsidRDefault="00E457E3">
      <w:pPr>
        <w:pStyle w:val="Heading3"/>
        <w:ind w:left="720"/>
        <w:rPr>
          <w:lang w:val="fr-CA"/>
        </w:rPr>
        <w:pPrChange w:id="229" w:author="Laurent Dulyx" w:date="2016-10-26T09:46:00Z">
          <w:pPr>
            <w:pStyle w:val="Heading3"/>
            <w:ind w:left="360"/>
          </w:pPr>
        </w:pPrChange>
      </w:pPr>
      <w:r>
        <w:rPr>
          <w:lang w:val="fr-CA"/>
        </w:rPr>
        <w:lastRenderedPageBreak/>
        <w:t>Résultats et interprétation</w:t>
      </w:r>
    </w:p>
    <w:p w14:paraId="03E9B54C" w14:textId="77777777" w:rsidR="003231E5" w:rsidRDefault="003231E5" w:rsidP="003231E5">
      <w:pPr>
        <w:tabs>
          <w:tab w:val="left" w:pos="1987"/>
        </w:tabs>
        <w:rPr>
          <w:lang w:val="fr-CA"/>
        </w:rPr>
      </w:pPr>
      <w:r w:rsidRPr="006D2239">
        <w:rPr>
          <w:noProof/>
          <w:lang w:eastAsia="en-CA"/>
        </w:rPr>
        <w:drawing>
          <wp:inline distT="0" distB="0" distL="0" distR="0" wp14:anchorId="17BE3132" wp14:editId="767214F7">
            <wp:extent cx="59436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62275"/>
                    </a:xfrm>
                    <a:prstGeom prst="rect">
                      <a:avLst/>
                    </a:prstGeom>
                  </pic:spPr>
                </pic:pic>
              </a:graphicData>
            </a:graphic>
          </wp:inline>
        </w:drawing>
      </w:r>
    </w:p>
    <w:p w14:paraId="37DCD936" w14:textId="77777777" w:rsidR="003231E5" w:rsidRDefault="003231E5" w:rsidP="003231E5">
      <w:pPr>
        <w:tabs>
          <w:tab w:val="left" w:pos="1987"/>
        </w:tabs>
        <w:rPr>
          <w:lang w:val="fr-CA"/>
        </w:rPr>
      </w:pPr>
      <w:r w:rsidRPr="006D2239">
        <w:rPr>
          <w:noProof/>
          <w:lang w:eastAsia="en-CA"/>
        </w:rPr>
        <w:drawing>
          <wp:inline distT="0" distB="0" distL="0" distR="0" wp14:anchorId="119B44B7" wp14:editId="0CA7D30F">
            <wp:extent cx="5943600" cy="2809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09240"/>
                    </a:xfrm>
                    <a:prstGeom prst="rect">
                      <a:avLst/>
                    </a:prstGeom>
                  </pic:spPr>
                </pic:pic>
              </a:graphicData>
            </a:graphic>
          </wp:inline>
        </w:drawing>
      </w:r>
    </w:p>
    <w:p w14:paraId="2E85B3BA" w14:textId="77777777" w:rsidR="003231E5" w:rsidRDefault="003231E5" w:rsidP="003231E5">
      <w:pPr>
        <w:tabs>
          <w:tab w:val="left" w:pos="1987"/>
        </w:tabs>
        <w:rPr>
          <w:lang w:val="fr-CA"/>
        </w:rPr>
      </w:pPr>
    </w:p>
    <w:p w14:paraId="5A4CA882" w14:textId="77777777" w:rsidR="003231E5" w:rsidRDefault="003231E5" w:rsidP="003231E5">
      <w:pPr>
        <w:tabs>
          <w:tab w:val="left" w:pos="1987"/>
        </w:tabs>
        <w:rPr>
          <w:lang w:val="fr-CA"/>
        </w:rPr>
      </w:pPr>
    </w:p>
    <w:p w14:paraId="49E95712" w14:textId="77777777" w:rsidR="003231E5" w:rsidRDefault="003231E5" w:rsidP="003231E5">
      <w:pPr>
        <w:tabs>
          <w:tab w:val="left" w:pos="1987"/>
        </w:tabs>
        <w:rPr>
          <w:lang w:val="fr-CA"/>
        </w:rPr>
      </w:pPr>
      <w:r w:rsidRPr="006D2239">
        <w:rPr>
          <w:noProof/>
          <w:lang w:eastAsia="en-CA"/>
        </w:rPr>
        <w:lastRenderedPageBreak/>
        <w:drawing>
          <wp:inline distT="0" distB="0" distL="0" distR="0" wp14:anchorId="1D58B13B" wp14:editId="6E93E28C">
            <wp:extent cx="5943600" cy="2794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94635"/>
                    </a:xfrm>
                    <a:prstGeom prst="rect">
                      <a:avLst/>
                    </a:prstGeom>
                  </pic:spPr>
                </pic:pic>
              </a:graphicData>
            </a:graphic>
          </wp:inline>
        </w:drawing>
      </w:r>
    </w:p>
    <w:p w14:paraId="41D55D1D" w14:textId="6ABC1186" w:rsidR="00E457E3" w:rsidRPr="008054C1" w:rsidRDefault="00E457E3" w:rsidP="0038484C">
      <w:pPr>
        <w:pStyle w:val="Heading3"/>
        <w:rPr>
          <w:rFonts w:asciiTheme="minorHAnsi" w:eastAsiaTheme="minorHAnsi" w:hAnsiTheme="minorHAnsi" w:cstheme="minorBidi"/>
          <w:color w:val="auto"/>
          <w:sz w:val="22"/>
          <w:szCs w:val="22"/>
          <w:lang w:val="en-US"/>
        </w:rPr>
      </w:pPr>
    </w:p>
    <w:p w14:paraId="33CBD380" w14:textId="4749CA78" w:rsidR="00E457E3" w:rsidRDefault="00E457E3">
      <w:pPr>
        <w:pStyle w:val="Heading3"/>
        <w:ind w:left="720"/>
        <w:rPr>
          <w:lang w:val="fr-CA"/>
        </w:rPr>
        <w:pPrChange w:id="230" w:author="Laurent Dulyx" w:date="2016-10-26T09:46:00Z">
          <w:pPr>
            <w:pStyle w:val="Heading3"/>
            <w:ind w:left="360"/>
          </w:pPr>
        </w:pPrChange>
      </w:pPr>
      <w:r>
        <w:rPr>
          <w:lang w:val="fr-CA"/>
        </w:rPr>
        <w:t>Améliorations possibles</w:t>
      </w:r>
    </w:p>
    <w:p w14:paraId="48F6F153" w14:textId="77777777" w:rsidR="00E457E3" w:rsidRDefault="00E457E3" w:rsidP="00E457E3">
      <w:pPr>
        <w:pStyle w:val="Heading2"/>
        <w:rPr>
          <w:lang w:val="fr-CA"/>
        </w:rPr>
      </w:pPr>
    </w:p>
    <w:p w14:paraId="326F507F" w14:textId="0C7C2B41" w:rsidR="00E457E3" w:rsidRPr="0038484C" w:rsidRDefault="00E53173" w:rsidP="00E457E3">
      <w:pPr>
        <w:pStyle w:val="Heading2"/>
        <w:rPr>
          <w:rFonts w:ascii="Times New Roman" w:eastAsia="Times New Roman" w:hAnsi="Times New Roman" w:cs="Times New Roman"/>
          <w:sz w:val="24"/>
          <w:szCs w:val="24"/>
          <w:lang w:val="fr-CA"/>
        </w:rPr>
      </w:pPr>
      <w:ins w:id="231" w:author="Laurent Dulyx" w:date="2016-10-26T09:33:00Z">
        <w:r>
          <w:rPr>
            <w:lang w:val="fr-CA"/>
          </w:rPr>
          <w:t xml:space="preserve">Question 10 : </w:t>
        </w:r>
      </w:ins>
      <w:r w:rsidR="00E457E3">
        <w:rPr>
          <w:lang w:val="fr-CA"/>
        </w:rPr>
        <w:t>« </w:t>
      </w:r>
      <w:r w:rsidR="0020601C">
        <w:rPr>
          <w:lang w:val="fr-CA"/>
        </w:rPr>
        <w:t xml:space="preserve">Quels sont </w:t>
      </w:r>
      <w:del w:id="232" w:author="Laurent Dulyx" w:date="2016-10-26T09:33:00Z">
        <w:r w:rsidR="0020601C" w:rsidRPr="0038484C" w:rsidDel="00E53173">
          <w:rPr>
            <w:rFonts w:eastAsia="Times New Roman"/>
            <w:lang w:val="fr-CA"/>
          </w:rPr>
          <w:delText>l</w:delText>
        </w:r>
        <w:r w:rsidR="003231E5" w:rsidRPr="0038484C" w:rsidDel="00E53173">
          <w:rPr>
            <w:rFonts w:eastAsia="Times New Roman"/>
            <w:lang w:val="fr-CA"/>
          </w:rPr>
          <w:delText>es vols</w:delText>
        </w:r>
      </w:del>
      <w:ins w:id="233" w:author="Laurent Dulyx" w:date="2016-10-26T09:33:00Z">
        <w:r>
          <w:rPr>
            <w:rFonts w:eastAsia="Times New Roman"/>
            <w:lang w:val="fr-CA"/>
          </w:rPr>
          <w:t>les opérateurs</w:t>
        </w:r>
      </w:ins>
      <w:r w:rsidR="003231E5" w:rsidRPr="0038484C">
        <w:rPr>
          <w:rFonts w:eastAsia="Times New Roman"/>
          <w:lang w:val="fr-CA"/>
        </w:rPr>
        <w:t xml:space="preserve"> qui ont fait </w:t>
      </w:r>
      <w:ins w:id="234" w:author="Laurent Dulyx" w:date="2016-10-26T09:33:00Z">
        <w:r>
          <w:rPr>
            <w:rFonts w:eastAsia="Times New Roman"/>
            <w:lang w:val="fr-CA"/>
          </w:rPr>
          <w:t>le plus de victimes</w:t>
        </w:r>
      </w:ins>
      <w:del w:id="235" w:author="Laurent Dulyx" w:date="2016-10-26T09:33:00Z">
        <w:r w:rsidR="003231E5" w:rsidRPr="0038484C" w:rsidDel="00E53173">
          <w:rPr>
            <w:rFonts w:eastAsia="Times New Roman"/>
            <w:lang w:val="fr-CA"/>
          </w:rPr>
          <w:delText xml:space="preserve">plus </w:delText>
        </w:r>
      </w:del>
      <w:del w:id="236" w:author="Laurent Dulyx" w:date="2016-10-26T09:34:00Z">
        <w:r w:rsidR="003231E5" w:rsidRPr="0038484C" w:rsidDel="00E53173">
          <w:rPr>
            <w:rFonts w:eastAsia="Times New Roman"/>
            <w:lang w:val="fr-CA"/>
          </w:rPr>
          <w:delText xml:space="preserve">de </w:delText>
        </w:r>
        <w:r w:rsidR="008E4018" w:rsidRPr="0038484C" w:rsidDel="00E53173">
          <w:rPr>
            <w:rFonts w:eastAsia="Times New Roman"/>
            <w:lang w:val="fr-CA"/>
          </w:rPr>
          <w:delText>morts</w:delText>
        </w:r>
      </w:del>
      <w:r w:rsidR="008E4018">
        <w:rPr>
          <w:lang w:val="fr-CA"/>
        </w:rPr>
        <w:t xml:space="preserve"> »</w:t>
      </w:r>
    </w:p>
    <w:p w14:paraId="736FE16A" w14:textId="77777777" w:rsidR="00E457E3" w:rsidRDefault="00E457E3" w:rsidP="00E457E3">
      <w:pPr>
        <w:tabs>
          <w:tab w:val="left" w:pos="1987"/>
        </w:tabs>
        <w:rPr>
          <w:lang w:val="fr-CA"/>
        </w:rPr>
      </w:pPr>
    </w:p>
    <w:p w14:paraId="26279213" w14:textId="77777777" w:rsidR="00E457E3" w:rsidRDefault="00E457E3">
      <w:pPr>
        <w:pStyle w:val="Heading3"/>
        <w:ind w:left="720"/>
        <w:rPr>
          <w:lang w:val="fr-CA"/>
        </w:rPr>
        <w:pPrChange w:id="237" w:author="Laurent Dulyx" w:date="2016-10-26T09:46:00Z">
          <w:pPr>
            <w:pStyle w:val="Heading3"/>
            <w:ind w:left="360"/>
          </w:pPr>
        </w:pPrChange>
      </w:pPr>
      <w:r>
        <w:rPr>
          <w:lang w:val="fr-CA"/>
        </w:rPr>
        <w:t>Description</w:t>
      </w:r>
    </w:p>
    <w:p w14:paraId="571BB266" w14:textId="646C84D1" w:rsidR="00E457E3" w:rsidRDefault="0047345E" w:rsidP="00E457E3">
      <w:pPr>
        <w:tabs>
          <w:tab w:val="left" w:pos="1987"/>
        </w:tabs>
        <w:rPr>
          <w:lang w:val="fr-CA"/>
        </w:rPr>
      </w:pPr>
      <w:r>
        <w:rPr>
          <w:lang w:val="fr-CA"/>
        </w:rPr>
        <w:t>Le but de la question est de savoir au cours du temps, les opérateurs qui ont fait plus de morts.</w:t>
      </w:r>
    </w:p>
    <w:p w14:paraId="5C97E88A" w14:textId="77777777" w:rsidR="00E457E3" w:rsidRDefault="00E457E3">
      <w:pPr>
        <w:pStyle w:val="Heading3"/>
        <w:ind w:left="720"/>
        <w:rPr>
          <w:lang w:val="fr-CA"/>
        </w:rPr>
        <w:pPrChange w:id="238" w:author="Laurent Dulyx" w:date="2016-10-26T09:46:00Z">
          <w:pPr>
            <w:pStyle w:val="Heading3"/>
            <w:ind w:left="360"/>
          </w:pPr>
        </w:pPrChange>
      </w:pPr>
      <w:r>
        <w:rPr>
          <w:lang w:val="fr-CA"/>
        </w:rPr>
        <w:t xml:space="preserve">Approche de résolution </w:t>
      </w:r>
    </w:p>
    <w:p w14:paraId="4AC0EF24" w14:textId="77777777" w:rsidR="00E457E3" w:rsidRDefault="00E457E3" w:rsidP="00E457E3">
      <w:pPr>
        <w:tabs>
          <w:tab w:val="left" w:pos="1987"/>
        </w:tabs>
        <w:rPr>
          <w:lang w:val="fr-CA"/>
        </w:rPr>
      </w:pPr>
    </w:p>
    <w:p w14:paraId="4370B60F" w14:textId="4D8F5220" w:rsidR="00CB51BF" w:rsidRPr="00BA2902" w:rsidRDefault="00CB51BF" w:rsidP="0038484C">
      <w:pPr>
        <w:rPr>
          <w:lang w:val="fr-CA"/>
        </w:rPr>
      </w:pPr>
      <w:r w:rsidRPr="0038484C">
        <w:rPr>
          <w:lang w:val="fr-CA"/>
        </w:rPr>
        <w:t xml:space="preserve">Elle se détaille comme </w:t>
      </w:r>
      <w:r w:rsidR="0038484C" w:rsidRPr="0038484C">
        <w:rPr>
          <w:lang w:val="fr-CA"/>
        </w:rPr>
        <w:t>suit :</w:t>
      </w:r>
    </w:p>
    <w:p w14:paraId="56054599" w14:textId="77777777" w:rsidR="00CB51BF" w:rsidRDefault="00CB51BF" w:rsidP="00CB51BF">
      <w:pPr>
        <w:pStyle w:val="ListParagraph"/>
        <w:numPr>
          <w:ilvl w:val="0"/>
          <w:numId w:val="17"/>
        </w:numPr>
        <w:rPr>
          <w:lang w:val="fr-CA"/>
        </w:rPr>
      </w:pPr>
      <w:r>
        <w:rPr>
          <w:lang w:val="fr-CA"/>
        </w:rPr>
        <w:t>Élimination des entrées vides ou manquantes</w:t>
      </w:r>
    </w:p>
    <w:p w14:paraId="234BEADB" w14:textId="0A334738" w:rsidR="00CB51BF" w:rsidRDefault="00CB51BF" w:rsidP="00CB51BF">
      <w:pPr>
        <w:pStyle w:val="ListParagraph"/>
        <w:numPr>
          <w:ilvl w:val="0"/>
          <w:numId w:val="17"/>
        </w:numPr>
        <w:rPr>
          <w:lang w:val="fr-CA"/>
        </w:rPr>
      </w:pPr>
      <w:r>
        <w:rPr>
          <w:lang w:val="fr-CA"/>
        </w:rPr>
        <w:t>Création des taxonomies pour les opérateurs:</w:t>
      </w:r>
    </w:p>
    <w:p w14:paraId="327D9918" w14:textId="7C51794D" w:rsidR="00CB51BF" w:rsidRDefault="00CB51BF" w:rsidP="00CB51BF">
      <w:pPr>
        <w:pStyle w:val="ListParagraph"/>
        <w:rPr>
          <w:lang w:val="fr-CA"/>
        </w:rPr>
      </w:pPr>
      <w:r w:rsidRPr="00CB51BF">
        <w:rPr>
          <w:lang w:val="fr-CA"/>
        </w:rPr>
        <w:t>AIR_FRANCE</w:t>
      </w:r>
      <w:r>
        <w:rPr>
          <w:lang w:val="fr-CA"/>
        </w:rPr>
        <w:t>,</w:t>
      </w:r>
      <w:r w:rsidRPr="0038484C">
        <w:rPr>
          <w:lang w:val="fr-CA"/>
        </w:rPr>
        <w:t xml:space="preserve"> AIR_CANADA</w:t>
      </w:r>
      <w:r>
        <w:rPr>
          <w:lang w:val="fr-CA"/>
        </w:rPr>
        <w:t>,</w:t>
      </w:r>
      <w:r w:rsidRPr="0038484C">
        <w:rPr>
          <w:lang w:val="fr-CA"/>
        </w:rPr>
        <w:t xml:space="preserve"> </w:t>
      </w:r>
      <w:r w:rsidRPr="00CB51BF">
        <w:rPr>
          <w:lang w:val="fr-CA"/>
        </w:rPr>
        <w:t>TRANS_CANADA</w:t>
      </w:r>
      <w:r>
        <w:rPr>
          <w:lang w:val="fr-CA"/>
        </w:rPr>
        <w:t>,</w:t>
      </w:r>
      <w:r w:rsidRPr="0038484C">
        <w:rPr>
          <w:lang w:val="fr-CA"/>
        </w:rPr>
        <w:t xml:space="preserve"> </w:t>
      </w:r>
      <w:r w:rsidRPr="00CB51BF">
        <w:rPr>
          <w:lang w:val="fr-CA"/>
        </w:rPr>
        <w:t>AIR_ONTARIO</w:t>
      </w:r>
      <w:r>
        <w:rPr>
          <w:lang w:val="fr-CA"/>
        </w:rPr>
        <w:t>,</w:t>
      </w:r>
      <w:r w:rsidRPr="0038484C">
        <w:rPr>
          <w:lang w:val="fr-CA"/>
        </w:rPr>
        <w:t xml:space="preserve"> </w:t>
      </w:r>
      <w:r w:rsidRPr="00CB51BF">
        <w:rPr>
          <w:lang w:val="fr-CA"/>
        </w:rPr>
        <w:t>AIR_INDIA</w:t>
      </w:r>
      <w:r>
        <w:rPr>
          <w:lang w:val="fr-CA"/>
        </w:rPr>
        <w:t>,</w:t>
      </w:r>
      <w:r w:rsidRPr="0038484C">
        <w:rPr>
          <w:lang w:val="fr-CA"/>
        </w:rPr>
        <w:t xml:space="preserve"> </w:t>
      </w:r>
      <w:r w:rsidRPr="00CB51BF">
        <w:rPr>
          <w:lang w:val="fr-CA"/>
        </w:rPr>
        <w:t>AIR_CARAIBES</w:t>
      </w:r>
      <w:r>
        <w:rPr>
          <w:lang w:val="fr-CA"/>
        </w:rPr>
        <w:t>,</w:t>
      </w:r>
      <w:r w:rsidRPr="0038484C">
        <w:rPr>
          <w:lang w:val="fr-CA"/>
        </w:rPr>
        <w:t xml:space="preserve"> </w:t>
      </w:r>
      <w:r w:rsidRPr="00CB51BF">
        <w:rPr>
          <w:lang w:val="fr-CA"/>
        </w:rPr>
        <w:t>AIR_MADAGASCAR</w:t>
      </w:r>
      <w:r>
        <w:rPr>
          <w:lang w:val="fr-CA"/>
        </w:rPr>
        <w:t>,</w:t>
      </w:r>
      <w:r w:rsidRPr="0038484C">
        <w:rPr>
          <w:lang w:val="fr-CA"/>
        </w:rPr>
        <w:t xml:space="preserve"> </w:t>
      </w:r>
      <w:r w:rsidRPr="00CB51BF">
        <w:rPr>
          <w:lang w:val="fr-CA"/>
        </w:rPr>
        <w:t>AIR_NIAGARA</w:t>
      </w:r>
      <w:r>
        <w:rPr>
          <w:lang w:val="fr-CA"/>
        </w:rPr>
        <w:t>,</w:t>
      </w:r>
      <w:r w:rsidRPr="0038484C">
        <w:rPr>
          <w:lang w:val="fr-CA"/>
        </w:rPr>
        <w:t xml:space="preserve"> </w:t>
      </w:r>
      <w:r w:rsidRPr="00CB51BF">
        <w:rPr>
          <w:lang w:val="fr-CA"/>
        </w:rPr>
        <w:t>AIR_GUADELOUPE</w:t>
      </w:r>
      <w:r>
        <w:rPr>
          <w:lang w:val="fr-CA"/>
        </w:rPr>
        <w:t>,</w:t>
      </w:r>
      <w:r w:rsidRPr="0038484C">
        <w:rPr>
          <w:lang w:val="fr-CA"/>
        </w:rPr>
        <w:t xml:space="preserve"> </w:t>
      </w:r>
      <w:r w:rsidRPr="00CB51BF">
        <w:rPr>
          <w:lang w:val="fr-CA"/>
        </w:rPr>
        <w:t>AIR_AMERICA</w:t>
      </w:r>
      <w:r>
        <w:rPr>
          <w:lang w:val="fr-CA"/>
        </w:rPr>
        <w:t>,</w:t>
      </w:r>
      <w:r w:rsidRPr="0038484C">
        <w:rPr>
          <w:lang w:val="fr-CA"/>
        </w:rPr>
        <w:t xml:space="preserve"> </w:t>
      </w:r>
      <w:r w:rsidRPr="00CB51BF">
        <w:rPr>
          <w:lang w:val="fr-CA"/>
        </w:rPr>
        <w:t>AIR_MALI</w:t>
      </w:r>
      <w:r>
        <w:rPr>
          <w:lang w:val="fr-CA"/>
        </w:rPr>
        <w:t>,</w:t>
      </w:r>
    </w:p>
    <w:p w14:paraId="3DDA573C" w14:textId="61090918" w:rsidR="00CB51BF" w:rsidRDefault="00CB51BF" w:rsidP="00CB51BF">
      <w:pPr>
        <w:pStyle w:val="ListParagraph"/>
        <w:rPr>
          <w:lang w:val="fr-CA"/>
        </w:rPr>
      </w:pPr>
      <w:r w:rsidRPr="00CB51BF">
        <w:rPr>
          <w:lang w:val="fr-CA"/>
        </w:rPr>
        <w:t>DEUTSCHE_LUFTHANSA</w:t>
      </w:r>
      <w:r>
        <w:rPr>
          <w:lang w:val="fr-CA"/>
        </w:rPr>
        <w:t>,</w:t>
      </w:r>
      <w:r w:rsidRPr="00CB51BF">
        <w:t xml:space="preserve"> </w:t>
      </w:r>
      <w:r w:rsidRPr="00CB51BF">
        <w:rPr>
          <w:lang w:val="fr-CA"/>
        </w:rPr>
        <w:t>CHINA_AIRLINES</w:t>
      </w:r>
    </w:p>
    <w:p w14:paraId="1766F6C7" w14:textId="7DBED9AC" w:rsidR="00CB51BF" w:rsidRDefault="00CB51BF" w:rsidP="00CB51BF">
      <w:pPr>
        <w:pStyle w:val="ListParagraph"/>
        <w:numPr>
          <w:ilvl w:val="0"/>
          <w:numId w:val="17"/>
        </w:numPr>
        <w:rPr>
          <w:lang w:val="fr-CA"/>
        </w:rPr>
      </w:pPr>
      <w:r>
        <w:rPr>
          <w:lang w:val="fr-CA"/>
        </w:rPr>
        <w:t>Parcours du data frame et Identification de l’opérateur pour chaque entrée</w:t>
      </w:r>
    </w:p>
    <w:p w14:paraId="6415E797" w14:textId="43242FDF" w:rsidR="00CB51BF" w:rsidRPr="006E07DE" w:rsidRDefault="00CB51BF" w:rsidP="00CB51BF">
      <w:pPr>
        <w:pStyle w:val="ListParagraph"/>
        <w:numPr>
          <w:ilvl w:val="0"/>
          <w:numId w:val="17"/>
        </w:numPr>
        <w:rPr>
          <w:lang w:val="fr-CA"/>
        </w:rPr>
      </w:pPr>
      <w:r>
        <w:rPr>
          <w:lang w:val="fr-CA"/>
        </w:rPr>
        <w:t>L’approche choisie est une approche naïve qui consiste à trouver une série de mots clés dans la colonne Operateur de l’entrée.</w:t>
      </w:r>
    </w:p>
    <w:p w14:paraId="23F6543C" w14:textId="77777777" w:rsidR="00CB51BF" w:rsidRDefault="00CB51BF" w:rsidP="00E457E3">
      <w:pPr>
        <w:tabs>
          <w:tab w:val="left" w:pos="1987"/>
        </w:tabs>
        <w:rPr>
          <w:lang w:val="fr-CA"/>
        </w:rPr>
      </w:pPr>
    </w:p>
    <w:p w14:paraId="66A31F54" w14:textId="77777777" w:rsidR="00E457E3" w:rsidRDefault="00E457E3">
      <w:pPr>
        <w:pStyle w:val="Heading3"/>
        <w:ind w:left="720"/>
        <w:rPr>
          <w:lang w:val="fr-CA"/>
        </w:rPr>
        <w:pPrChange w:id="239" w:author="Laurent Dulyx" w:date="2016-10-26T09:46:00Z">
          <w:pPr>
            <w:pStyle w:val="Heading3"/>
            <w:ind w:left="360"/>
          </w:pPr>
        </w:pPrChange>
      </w:pPr>
      <w:r>
        <w:rPr>
          <w:lang w:val="fr-CA"/>
        </w:rPr>
        <w:t>Résultats et interprétation</w:t>
      </w:r>
    </w:p>
    <w:p w14:paraId="3EBD8717" w14:textId="77777777" w:rsidR="003231E5" w:rsidRPr="0038484C" w:rsidRDefault="003231E5" w:rsidP="0038484C"/>
    <w:p w14:paraId="1AF5BEE5" w14:textId="60E1106D" w:rsidR="00E457E3" w:rsidRDefault="003231E5" w:rsidP="00E457E3">
      <w:pPr>
        <w:pStyle w:val="Heading3"/>
        <w:rPr>
          <w:rFonts w:asciiTheme="minorHAnsi" w:eastAsiaTheme="minorHAnsi" w:hAnsiTheme="minorHAnsi" w:cstheme="minorBidi"/>
          <w:color w:val="auto"/>
          <w:sz w:val="22"/>
          <w:szCs w:val="22"/>
          <w:lang w:val="fr-CA"/>
        </w:rPr>
      </w:pPr>
      <w:r w:rsidRPr="00EA760B">
        <w:rPr>
          <w:noProof/>
          <w:lang w:eastAsia="en-CA"/>
        </w:rPr>
        <w:lastRenderedPageBreak/>
        <w:drawing>
          <wp:inline distT="0" distB="0" distL="0" distR="0" wp14:anchorId="354003EF" wp14:editId="0D0F4327">
            <wp:extent cx="5943600" cy="2477770"/>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77770"/>
                    </a:xfrm>
                    <a:prstGeom prst="rect">
                      <a:avLst/>
                    </a:prstGeom>
                  </pic:spPr>
                </pic:pic>
              </a:graphicData>
            </a:graphic>
          </wp:inline>
        </w:drawing>
      </w:r>
    </w:p>
    <w:p w14:paraId="07F458B2" w14:textId="77777777" w:rsidR="003231E5" w:rsidRDefault="003231E5" w:rsidP="00E457E3">
      <w:pPr>
        <w:pStyle w:val="Heading3"/>
        <w:ind w:left="360"/>
        <w:rPr>
          <w:lang w:val="fr-CA"/>
        </w:rPr>
      </w:pPr>
    </w:p>
    <w:p w14:paraId="60A927D0" w14:textId="77777777" w:rsidR="00E457E3" w:rsidRDefault="00E457E3">
      <w:pPr>
        <w:pStyle w:val="Heading3"/>
        <w:ind w:left="720"/>
        <w:rPr>
          <w:lang w:val="fr-CA"/>
        </w:rPr>
        <w:pPrChange w:id="240" w:author="Laurent Dulyx" w:date="2016-10-26T09:46:00Z">
          <w:pPr>
            <w:pStyle w:val="Heading3"/>
            <w:ind w:left="360"/>
          </w:pPr>
        </w:pPrChange>
      </w:pPr>
      <w:r>
        <w:rPr>
          <w:lang w:val="fr-CA"/>
        </w:rPr>
        <w:t>Améliorations possibles</w:t>
      </w:r>
    </w:p>
    <w:p w14:paraId="07842C29" w14:textId="59BDC951" w:rsidR="00EA760B" w:rsidRDefault="00EA760B" w:rsidP="005B7BF5">
      <w:pPr>
        <w:tabs>
          <w:tab w:val="left" w:pos="1987"/>
        </w:tabs>
        <w:rPr>
          <w:lang w:val="fr-CA"/>
        </w:rPr>
      </w:pPr>
    </w:p>
    <w:p w14:paraId="7D500EF8" w14:textId="06F24D17" w:rsidR="00DF7509" w:rsidRPr="005B7BF5" w:rsidRDefault="00CB51BF" w:rsidP="005B7BF5">
      <w:pPr>
        <w:pStyle w:val="ListParagraph"/>
        <w:numPr>
          <w:ilvl w:val="0"/>
          <w:numId w:val="19"/>
        </w:numPr>
        <w:rPr>
          <w:lang w:val="fr-CA"/>
        </w:rPr>
      </w:pPr>
      <w:r w:rsidRPr="005B7BF5">
        <w:rPr>
          <w:lang w:val="fr-CA"/>
        </w:rPr>
        <w:t xml:space="preserve">L’analyse est naïve dans la recherche de l’opérateur. Ceci </w:t>
      </w:r>
      <w:r w:rsidR="002C2D7E" w:rsidRPr="005B7BF5">
        <w:rPr>
          <w:lang w:val="fr-CA"/>
        </w:rPr>
        <w:t xml:space="preserve">peut être une source d’erreur dans l’analyse. </w:t>
      </w:r>
    </w:p>
    <w:p w14:paraId="3B77D82E" w14:textId="076C6CDE" w:rsidR="002C2D7E" w:rsidRPr="005B7BF5" w:rsidRDefault="002C2D7E" w:rsidP="005B7BF5">
      <w:pPr>
        <w:pStyle w:val="ListParagraph"/>
        <w:numPr>
          <w:ilvl w:val="0"/>
          <w:numId w:val="19"/>
        </w:numPr>
        <w:rPr>
          <w:lang w:val="fr-CA"/>
        </w:rPr>
      </w:pPr>
      <w:r w:rsidRPr="005B7BF5">
        <w:rPr>
          <w:lang w:val="fr-CA"/>
        </w:rPr>
        <w:t>Le type d’avion devrait aussi rentrer dans l’équation car plus un opérateur a de gros avions plus il a de chances d’avoir des bilans lourds quant au nombre de victimes.</w:t>
      </w:r>
    </w:p>
    <w:sectPr w:rsidR="002C2D7E" w:rsidRPr="005B7BF5">
      <w:headerReference w:type="default" r:id="rId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Laurent Dulyx" w:date="2016-10-26T09:54:00Z" w:initials="LD">
    <w:p w14:paraId="7907D720" w14:textId="54F2BBCD" w:rsidR="00E812C3" w:rsidRPr="00E812C3" w:rsidRDefault="00E812C3">
      <w:pPr>
        <w:pStyle w:val="CommentText"/>
        <w:rPr>
          <w:lang w:val="fr-CA"/>
        </w:rPr>
      </w:pPr>
      <w:r>
        <w:rPr>
          <w:rStyle w:val="CommentReference"/>
        </w:rPr>
        <w:annotationRef/>
      </w:r>
      <w:r w:rsidRPr="00E812C3">
        <w:rPr>
          <w:lang w:val="fr-CA"/>
        </w:rPr>
        <w:t xml:space="preserve">Yury: </w:t>
      </w:r>
      <w:r w:rsidR="00207EC9">
        <w:rPr>
          <w:lang w:val="fr-CA"/>
        </w:rPr>
        <w:t>Est-ce vraiment nécessaire</w:t>
      </w:r>
      <w:r w:rsidRPr="00E812C3">
        <w:rPr>
          <w:lang w:val="fr-CA"/>
        </w:rPr>
        <w:t xml:space="preserve"> </w:t>
      </w:r>
      <w:r>
        <w:rPr>
          <w:lang w:val="fr-CA"/>
        </w:rPr>
        <w:t>Je pense que c’est important de se concentrer sur notre propre jeu de données.</w:t>
      </w:r>
    </w:p>
  </w:comment>
  <w:comment w:id="32" w:author="Tatiana M." w:date="2016-10-25T23:16:00Z" w:initials="TM">
    <w:p w14:paraId="3DCD46D0" w14:textId="17D22B8A" w:rsidR="0011636E" w:rsidRPr="0011636E" w:rsidRDefault="0011636E">
      <w:pPr>
        <w:pStyle w:val="CommentText"/>
        <w:rPr>
          <w:lang w:val="fr-CA"/>
        </w:rPr>
      </w:pPr>
      <w:r>
        <w:rPr>
          <w:rStyle w:val="CommentReference"/>
        </w:rPr>
        <w:annotationRef/>
      </w:r>
      <w:r w:rsidRPr="0011636E">
        <w:rPr>
          <w:lang w:val="fr-CA"/>
        </w:rPr>
        <w:t xml:space="preserve">Yuri à </w:t>
      </w:r>
      <w:proofErr w:type="spellStart"/>
      <w:r w:rsidRPr="0011636E">
        <w:rPr>
          <w:lang w:val="fr-CA"/>
        </w:rPr>
        <w:t>completer</w:t>
      </w:r>
      <w:proofErr w:type="spellEnd"/>
    </w:p>
  </w:comment>
  <w:comment w:id="33" w:author="Laurent Dulyx" w:date="2016-10-26T09:36:00Z" w:initials="LD">
    <w:p w14:paraId="687307CB" w14:textId="2A22A28D" w:rsidR="00603944" w:rsidRPr="00E812C3" w:rsidRDefault="00603944">
      <w:pPr>
        <w:pStyle w:val="CommentText"/>
        <w:rPr>
          <w:lang w:val="fr-CA"/>
        </w:rPr>
      </w:pPr>
      <w:r>
        <w:rPr>
          <w:rStyle w:val="CommentReference"/>
        </w:rPr>
        <w:annotationRef/>
      </w:r>
    </w:p>
  </w:comment>
  <w:comment w:id="62" w:author="Tatiana M." w:date="2016-10-25T23:16:00Z" w:initials="TM">
    <w:p w14:paraId="48EBE0CC" w14:textId="6F697219" w:rsidR="0011636E" w:rsidRPr="0011636E" w:rsidRDefault="0011636E">
      <w:pPr>
        <w:pStyle w:val="CommentText"/>
        <w:rPr>
          <w:lang w:val="fr-CA"/>
        </w:rPr>
      </w:pPr>
      <w:r>
        <w:rPr>
          <w:rStyle w:val="CommentReference"/>
        </w:rPr>
        <w:annotationRef/>
      </w:r>
      <w:r w:rsidRPr="0011636E">
        <w:rPr>
          <w:lang w:val="fr-CA"/>
        </w:rPr>
        <w:t xml:space="preserve">Yuri à </w:t>
      </w:r>
      <w:proofErr w:type="spellStart"/>
      <w:r w:rsidRPr="0011636E">
        <w:rPr>
          <w:lang w:val="fr-CA"/>
        </w:rPr>
        <w:t>completer</w:t>
      </w:r>
      <w:proofErr w:type="spellEnd"/>
    </w:p>
  </w:comment>
  <w:comment w:id="71" w:author="Tatiana M." w:date="2016-10-25T23:16:00Z" w:initials="TM">
    <w:p w14:paraId="3B4B0B3D" w14:textId="5F83BDC6" w:rsidR="0011636E" w:rsidRPr="0011636E" w:rsidRDefault="0011636E">
      <w:pPr>
        <w:pStyle w:val="CommentText"/>
        <w:rPr>
          <w:lang w:val="fr-CA"/>
        </w:rPr>
      </w:pPr>
      <w:r>
        <w:rPr>
          <w:rStyle w:val="CommentReference"/>
        </w:rPr>
        <w:annotationRef/>
      </w:r>
      <w:r w:rsidRPr="0011636E">
        <w:rPr>
          <w:lang w:val="fr-CA"/>
        </w:rPr>
        <w:t xml:space="preserve">Yuri à </w:t>
      </w:r>
      <w:proofErr w:type="spellStart"/>
      <w:r w:rsidRPr="0011636E">
        <w:rPr>
          <w:lang w:val="fr-CA"/>
        </w:rPr>
        <w:t>completer</w:t>
      </w:r>
      <w:proofErr w:type="spellEnd"/>
    </w:p>
  </w:comment>
  <w:comment w:id="97" w:author="Tatiana M." w:date="2016-10-25T23:16:00Z" w:initials="TM">
    <w:p w14:paraId="5C14447F" w14:textId="54DC2F04" w:rsidR="0011636E" w:rsidRPr="0011636E" w:rsidRDefault="0011636E">
      <w:pPr>
        <w:pStyle w:val="CommentText"/>
        <w:rPr>
          <w:lang w:val="fr-CA"/>
        </w:rPr>
      </w:pPr>
      <w:r>
        <w:rPr>
          <w:rStyle w:val="CommentReference"/>
        </w:rPr>
        <w:annotationRef/>
      </w:r>
      <w:r>
        <w:rPr>
          <w:lang w:val="fr-CA"/>
        </w:rPr>
        <w:t xml:space="preserve">Yuri </w:t>
      </w:r>
      <w:r w:rsidRPr="0011636E">
        <w:rPr>
          <w:lang w:val="fr-CA"/>
        </w:rPr>
        <w:t xml:space="preserve"> </w:t>
      </w:r>
      <w:r>
        <w:rPr>
          <w:lang w:val="fr-CA"/>
        </w:rPr>
        <w:t>n’oublie pas</w:t>
      </w:r>
    </w:p>
  </w:comment>
  <w:comment w:id="107" w:author="Tatiana M." w:date="2016-10-25T23:17:00Z" w:initials="TM">
    <w:p w14:paraId="2B989A2B" w14:textId="2D7B8A1C" w:rsidR="0011636E" w:rsidRPr="0011636E" w:rsidRDefault="0011636E">
      <w:pPr>
        <w:pStyle w:val="CommentText"/>
        <w:rPr>
          <w:lang w:val="fr-CA"/>
        </w:rPr>
      </w:pPr>
      <w:r>
        <w:rPr>
          <w:rStyle w:val="CommentReference"/>
        </w:rPr>
        <w:annotationRef/>
      </w:r>
      <w:r>
        <w:rPr>
          <w:lang w:val="fr-CA"/>
        </w:rPr>
        <w:t>Yuri n’oublie pas</w:t>
      </w:r>
    </w:p>
  </w:comment>
  <w:comment w:id="123" w:author="Tatiana M." w:date="2016-10-25T23:17:00Z" w:initials="TM">
    <w:p w14:paraId="46D84F71" w14:textId="22A05999" w:rsidR="0011636E" w:rsidRPr="00693DF1" w:rsidRDefault="0011636E">
      <w:pPr>
        <w:pStyle w:val="CommentText"/>
        <w:rPr>
          <w:lang w:val="fr-CA"/>
        </w:rPr>
      </w:pPr>
      <w:r>
        <w:rPr>
          <w:rStyle w:val="CommentReference"/>
        </w:rPr>
        <w:annotationRef/>
      </w:r>
      <w:r>
        <w:rPr>
          <w:lang w:val="fr-CA"/>
        </w:rPr>
        <w:t>Yuri n’oublie pas</w:t>
      </w:r>
    </w:p>
  </w:comment>
  <w:comment w:id="129" w:author="Microsoft Office User" w:date="2016-10-22T12:25:00Z" w:initials="Office">
    <w:p w14:paraId="76BEC666" w14:textId="52CE0124" w:rsidR="00F01251" w:rsidRPr="00806D63" w:rsidRDefault="00F01251">
      <w:pPr>
        <w:pStyle w:val="CommentText"/>
        <w:rPr>
          <w:lang w:val="fr-CA"/>
        </w:rPr>
      </w:pPr>
      <w:r>
        <w:rPr>
          <w:rStyle w:val="CommentReference"/>
        </w:rPr>
        <w:annotationRef/>
      </w:r>
      <w:r w:rsidR="00693DF1">
        <w:rPr>
          <w:lang w:val="fr-CA"/>
        </w:rPr>
        <w:t xml:space="preserve">Yuri : </w:t>
      </w:r>
      <w:proofErr w:type="spellStart"/>
      <w:r w:rsidRPr="00806D63">
        <w:rPr>
          <w:lang w:val="fr-CA"/>
        </w:rPr>
        <w:t>Est ce</w:t>
      </w:r>
      <w:proofErr w:type="spellEnd"/>
      <w:r w:rsidRPr="00806D63">
        <w:rPr>
          <w:lang w:val="fr-CA"/>
        </w:rPr>
        <w:t xml:space="preserve"> que </w:t>
      </w:r>
      <w:proofErr w:type="spellStart"/>
      <w:r w:rsidRPr="00806D63">
        <w:rPr>
          <w:lang w:val="fr-CA"/>
        </w:rPr>
        <w:t>c est</w:t>
      </w:r>
      <w:proofErr w:type="spellEnd"/>
      <w:r w:rsidRPr="00806D63">
        <w:rPr>
          <w:lang w:val="fr-CA"/>
        </w:rPr>
        <w:t xml:space="preserve"> une autre question ? Si oui il faut </w:t>
      </w:r>
      <w:proofErr w:type="spellStart"/>
      <w:r w:rsidRPr="00806D63">
        <w:rPr>
          <w:lang w:val="fr-CA"/>
        </w:rPr>
        <w:t>qu</w:t>
      </w:r>
      <w:proofErr w:type="spellEnd"/>
      <w:r w:rsidRPr="00806D63">
        <w:rPr>
          <w:lang w:val="fr-CA"/>
        </w:rPr>
        <w:t xml:space="preserve"> elle soit  exprimée correctement.</w:t>
      </w:r>
    </w:p>
  </w:comment>
  <w:comment w:id="175" w:author="Microsoft Office User" w:date="2016-10-22T11:46:00Z" w:initials="Office">
    <w:p w14:paraId="05672E0F" w14:textId="039E4308" w:rsidR="004801A3" w:rsidRPr="00806D63" w:rsidRDefault="004801A3">
      <w:pPr>
        <w:pStyle w:val="CommentText"/>
        <w:rPr>
          <w:lang w:val="fr-CA"/>
        </w:rPr>
      </w:pPr>
      <w:r>
        <w:rPr>
          <w:rStyle w:val="CommentReference"/>
        </w:rPr>
        <w:annotationRef/>
      </w:r>
      <w:r w:rsidR="00693DF1">
        <w:rPr>
          <w:lang w:val="fr-CA"/>
        </w:rPr>
        <w:t xml:space="preserve">Yuri : </w:t>
      </w:r>
      <w:r w:rsidRPr="00806D63">
        <w:rPr>
          <w:lang w:val="fr-CA"/>
        </w:rPr>
        <w:t xml:space="preserve">Cette partie doit </w:t>
      </w:r>
      <w:proofErr w:type="spellStart"/>
      <w:r w:rsidRPr="00806D63">
        <w:rPr>
          <w:lang w:val="fr-CA"/>
        </w:rPr>
        <w:t>etre</w:t>
      </w:r>
      <w:proofErr w:type="spellEnd"/>
      <w:r w:rsidRPr="00806D63">
        <w:rPr>
          <w:lang w:val="fr-CA"/>
        </w:rPr>
        <w:t xml:space="preserve"> conciliée avec les autres pour que ce soit plus structure.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7D720" w15:done="0"/>
  <w15:commentEx w15:paraId="3DCD46D0" w15:done="0"/>
  <w15:commentEx w15:paraId="687307CB" w15:paraIdParent="3DCD46D0" w15:done="0"/>
  <w15:commentEx w15:paraId="48EBE0CC" w15:done="0"/>
  <w15:commentEx w15:paraId="3B4B0B3D" w15:done="0"/>
  <w15:commentEx w15:paraId="5C14447F" w15:done="0"/>
  <w15:commentEx w15:paraId="2B989A2B" w15:done="0"/>
  <w15:commentEx w15:paraId="46D84F71" w15:done="0"/>
  <w15:commentEx w15:paraId="76BEC666" w15:done="0"/>
  <w15:commentEx w15:paraId="05672E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32D02" w14:textId="77777777" w:rsidR="0044094A" w:rsidRDefault="0044094A" w:rsidP="00D03D16">
      <w:pPr>
        <w:spacing w:after="0" w:line="240" w:lineRule="auto"/>
      </w:pPr>
      <w:r>
        <w:separator/>
      </w:r>
    </w:p>
  </w:endnote>
  <w:endnote w:type="continuationSeparator" w:id="0">
    <w:p w14:paraId="1BB769DD" w14:textId="77777777" w:rsidR="0044094A" w:rsidRDefault="0044094A" w:rsidP="00D0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26AF4" w14:textId="77777777" w:rsidR="0044094A" w:rsidRDefault="0044094A" w:rsidP="00D03D16">
      <w:pPr>
        <w:spacing w:after="0" w:line="240" w:lineRule="auto"/>
      </w:pPr>
      <w:r>
        <w:separator/>
      </w:r>
    </w:p>
  </w:footnote>
  <w:footnote w:type="continuationSeparator" w:id="0">
    <w:p w14:paraId="7B6B66F9" w14:textId="77777777" w:rsidR="0044094A" w:rsidRDefault="0044094A" w:rsidP="00D03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DF075" w14:textId="376E989A" w:rsidR="00486AE8" w:rsidRPr="00DA75A6" w:rsidRDefault="00486AE8" w:rsidP="00486AE8">
    <w:pPr>
      <w:pStyle w:val="Header"/>
      <w:rPr>
        <w:lang w:val="fr-CA"/>
      </w:rPr>
    </w:pPr>
    <w:r w:rsidRPr="0025713F">
      <w:rPr>
        <w:lang w:val="fr-CA"/>
      </w:rPr>
      <w:t>Logiciels Statistiques</w:t>
    </w:r>
    <w:r>
      <w:rPr>
        <w:lang w:val="fr-CA"/>
      </w:rPr>
      <w:t xml:space="preserve"> </w:t>
    </w:r>
    <w:r w:rsidR="005D04FE">
      <w:rPr>
        <w:lang w:val="fr-CA"/>
      </w:rPr>
      <w:t>– Devoir 1</w:t>
    </w:r>
    <w:r>
      <w:rPr>
        <w:lang w:val="fr-CA"/>
      </w:rPr>
      <w:t xml:space="preserve">     </w:t>
    </w:r>
    <w:r w:rsidR="005D04FE">
      <w:rPr>
        <w:lang w:val="fr-CA"/>
      </w:rPr>
      <w:t xml:space="preserve">                                                                                                  </w:t>
    </w:r>
    <w:r w:rsidR="005D04FE" w:rsidRPr="00DA75A6">
      <w:rPr>
        <w:lang w:val="fr-CA"/>
      </w:rPr>
      <w:t>William Tankou</w:t>
    </w:r>
    <w:r>
      <w:rPr>
        <w:lang w:val="fr-CA"/>
      </w:rPr>
      <w:t xml:space="preserve">                                              </w:t>
    </w:r>
  </w:p>
  <w:p w14:paraId="26E71FFC" w14:textId="2875487D" w:rsidR="00486AE8" w:rsidRPr="004E1CF5" w:rsidRDefault="00486AE8" w:rsidP="004E1CF5">
    <w:pPr>
      <w:pStyle w:val="Header"/>
      <w:rPr>
        <w:lang w:val="fr-CA"/>
      </w:rPr>
    </w:pPr>
    <w:r w:rsidRPr="0025713F">
      <w:rPr>
        <w:lang w:val="fr-CA"/>
      </w:rPr>
      <w:t>Remis à Sarah Legendre Bilodeau</w:t>
    </w:r>
    <w:r>
      <w:rPr>
        <w:lang w:val="fr-CA"/>
      </w:rPr>
      <w:t xml:space="preserve">                                                                                                         </w:t>
    </w:r>
    <w:r w:rsidRPr="0025713F">
      <w:rPr>
        <w:lang w:val="fr-CA"/>
      </w:rPr>
      <w:t>Yuri Sambale</w:t>
    </w:r>
  </w:p>
  <w:p w14:paraId="37C22551" w14:textId="1F9CC7EB" w:rsidR="00D03D16" w:rsidRPr="0025713F" w:rsidRDefault="00486AE8" w:rsidP="0025713F">
    <w:pPr>
      <w:pStyle w:val="Header"/>
      <w:tabs>
        <w:tab w:val="left" w:pos="4058"/>
      </w:tabs>
      <w:rPr>
        <w:lang w:val="en-US"/>
      </w:rPr>
    </w:pPr>
    <w:r w:rsidRPr="000E2CC7">
      <w:rPr>
        <w:lang w:val="fr-CA"/>
      </w:rPr>
      <w:tab/>
    </w:r>
    <w:r w:rsidRPr="000E2CC7">
      <w:rPr>
        <w:lang w:val="fr-CA"/>
      </w:rPr>
      <w:tab/>
      <w:t xml:space="preserve">                                                                                 </w:t>
    </w:r>
    <w:proofErr w:type="spellStart"/>
    <w:r w:rsidRPr="00DA75A6">
      <w:rPr>
        <w:lang w:val="en-US"/>
      </w:rPr>
      <w:t>Kokou</w:t>
    </w:r>
    <w:proofErr w:type="spellEnd"/>
    <w:r w:rsidRPr="00DA75A6">
      <w:rPr>
        <w:lang w:val="en-US"/>
      </w:rPr>
      <w:t xml:space="preserve"> </w:t>
    </w:r>
    <w:proofErr w:type="spellStart"/>
    <w:r>
      <w:rPr>
        <w:lang w:val="en-US"/>
      </w:rPr>
      <w:t>Essiete</w:t>
    </w:r>
    <w:proofErr w:type="spellEnd"/>
    <w:r w:rsidRPr="0025713F">
      <w:rPr>
        <w:lang w:val="fr-C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5BD"/>
    <w:multiLevelType w:val="hybridMultilevel"/>
    <w:tmpl w:val="2D66F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6C652B"/>
    <w:multiLevelType w:val="hybridMultilevel"/>
    <w:tmpl w:val="20408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30189"/>
    <w:multiLevelType w:val="hybridMultilevel"/>
    <w:tmpl w:val="3370A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0B4ED2"/>
    <w:multiLevelType w:val="hybridMultilevel"/>
    <w:tmpl w:val="337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22590"/>
    <w:multiLevelType w:val="hybridMultilevel"/>
    <w:tmpl w:val="DDD86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23134"/>
    <w:multiLevelType w:val="hybridMultilevel"/>
    <w:tmpl w:val="8D80C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A93D1F"/>
    <w:multiLevelType w:val="hybridMultilevel"/>
    <w:tmpl w:val="8CB690BC"/>
    <w:lvl w:ilvl="0" w:tplc="FD8EBB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8321D8"/>
    <w:multiLevelType w:val="hybridMultilevel"/>
    <w:tmpl w:val="2968F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400AA"/>
    <w:multiLevelType w:val="hybridMultilevel"/>
    <w:tmpl w:val="75441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AB2498"/>
    <w:multiLevelType w:val="hybridMultilevel"/>
    <w:tmpl w:val="34D2CA5A"/>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BA3176"/>
    <w:multiLevelType w:val="hybridMultilevel"/>
    <w:tmpl w:val="337471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98F16F4"/>
    <w:multiLevelType w:val="hybridMultilevel"/>
    <w:tmpl w:val="25A44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92F72FA"/>
    <w:multiLevelType w:val="hybridMultilevel"/>
    <w:tmpl w:val="3F9E1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E344A"/>
    <w:multiLevelType w:val="hybridMultilevel"/>
    <w:tmpl w:val="F576565A"/>
    <w:lvl w:ilvl="0" w:tplc="2522E54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67485"/>
    <w:multiLevelType w:val="hybridMultilevel"/>
    <w:tmpl w:val="A2F2C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D04D59"/>
    <w:multiLevelType w:val="hybridMultilevel"/>
    <w:tmpl w:val="26BE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11246"/>
    <w:multiLevelType w:val="hybridMultilevel"/>
    <w:tmpl w:val="87C0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C75240"/>
    <w:multiLevelType w:val="hybridMultilevel"/>
    <w:tmpl w:val="7508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331DC"/>
    <w:multiLevelType w:val="hybridMultilevel"/>
    <w:tmpl w:val="0A0CDE94"/>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58C4B71"/>
    <w:multiLevelType w:val="hybridMultilevel"/>
    <w:tmpl w:val="0066B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842978"/>
    <w:multiLevelType w:val="hybridMultilevel"/>
    <w:tmpl w:val="39DC0B6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8"/>
  </w:num>
  <w:num w:numId="4">
    <w:abstractNumId w:val="10"/>
  </w:num>
  <w:num w:numId="5">
    <w:abstractNumId w:val="0"/>
  </w:num>
  <w:num w:numId="6">
    <w:abstractNumId w:val="5"/>
  </w:num>
  <w:num w:numId="7">
    <w:abstractNumId w:val="13"/>
  </w:num>
  <w:num w:numId="8">
    <w:abstractNumId w:val="16"/>
  </w:num>
  <w:num w:numId="9">
    <w:abstractNumId w:val="3"/>
  </w:num>
  <w:num w:numId="10">
    <w:abstractNumId w:val="15"/>
  </w:num>
  <w:num w:numId="11">
    <w:abstractNumId w:val="17"/>
  </w:num>
  <w:num w:numId="12">
    <w:abstractNumId w:val="12"/>
  </w:num>
  <w:num w:numId="13">
    <w:abstractNumId w:val="14"/>
  </w:num>
  <w:num w:numId="14">
    <w:abstractNumId w:val="20"/>
  </w:num>
  <w:num w:numId="15">
    <w:abstractNumId w:val="9"/>
  </w:num>
  <w:num w:numId="16">
    <w:abstractNumId w:val="18"/>
  </w:num>
  <w:num w:numId="17">
    <w:abstractNumId w:val="4"/>
  </w:num>
  <w:num w:numId="18">
    <w:abstractNumId w:val="7"/>
  </w:num>
  <w:num w:numId="19">
    <w:abstractNumId w:val="19"/>
  </w:num>
  <w:num w:numId="20">
    <w:abstractNumId w:val="6"/>
  </w:num>
  <w:num w:numId="2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tiana M.">
    <w15:presenceInfo w15:providerId="Windows Live" w15:userId="a4306b5b7c9da5ef"/>
  </w15:person>
  <w15:person w15:author="Yury Sambale">
    <w15:presenceInfo w15:providerId="None" w15:userId="Yury Sambal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43"/>
    <w:rsid w:val="000045BD"/>
    <w:rsid w:val="000062CE"/>
    <w:rsid w:val="00013EFE"/>
    <w:rsid w:val="000254E8"/>
    <w:rsid w:val="00033F69"/>
    <w:rsid w:val="00041594"/>
    <w:rsid w:val="00057BD8"/>
    <w:rsid w:val="0006414C"/>
    <w:rsid w:val="00064EAC"/>
    <w:rsid w:val="00070E14"/>
    <w:rsid w:val="0009075F"/>
    <w:rsid w:val="00096C7E"/>
    <w:rsid w:val="000A7A31"/>
    <w:rsid w:val="000B09FC"/>
    <w:rsid w:val="000C4220"/>
    <w:rsid w:val="000E2CC7"/>
    <w:rsid w:val="000E6622"/>
    <w:rsid w:val="00113AF4"/>
    <w:rsid w:val="0011636E"/>
    <w:rsid w:val="00140370"/>
    <w:rsid w:val="00143495"/>
    <w:rsid w:val="00143BBC"/>
    <w:rsid w:val="00144057"/>
    <w:rsid w:val="001538CB"/>
    <w:rsid w:val="001761DA"/>
    <w:rsid w:val="0018034E"/>
    <w:rsid w:val="0019561B"/>
    <w:rsid w:val="001A0E9F"/>
    <w:rsid w:val="001A4B00"/>
    <w:rsid w:val="001D0D55"/>
    <w:rsid w:val="001E2DD9"/>
    <w:rsid w:val="001E3FDE"/>
    <w:rsid w:val="001F3299"/>
    <w:rsid w:val="0020601C"/>
    <w:rsid w:val="00207EC9"/>
    <w:rsid w:val="002103DF"/>
    <w:rsid w:val="00213A2C"/>
    <w:rsid w:val="00224896"/>
    <w:rsid w:val="0025713F"/>
    <w:rsid w:val="002601CE"/>
    <w:rsid w:val="002604E4"/>
    <w:rsid w:val="00280866"/>
    <w:rsid w:val="00283CD7"/>
    <w:rsid w:val="00291DB9"/>
    <w:rsid w:val="002923AE"/>
    <w:rsid w:val="00293515"/>
    <w:rsid w:val="00294D6A"/>
    <w:rsid w:val="002A1187"/>
    <w:rsid w:val="002A2076"/>
    <w:rsid w:val="002C2D7E"/>
    <w:rsid w:val="002C7C74"/>
    <w:rsid w:val="002D14FA"/>
    <w:rsid w:val="0030307F"/>
    <w:rsid w:val="00306BAA"/>
    <w:rsid w:val="003104F8"/>
    <w:rsid w:val="00313400"/>
    <w:rsid w:val="0031401A"/>
    <w:rsid w:val="003160A0"/>
    <w:rsid w:val="003177B9"/>
    <w:rsid w:val="003231E5"/>
    <w:rsid w:val="00332513"/>
    <w:rsid w:val="0034229A"/>
    <w:rsid w:val="00360F06"/>
    <w:rsid w:val="0036538F"/>
    <w:rsid w:val="003724DD"/>
    <w:rsid w:val="0037516A"/>
    <w:rsid w:val="00383404"/>
    <w:rsid w:val="0038484C"/>
    <w:rsid w:val="003910E2"/>
    <w:rsid w:val="003E022D"/>
    <w:rsid w:val="003F182E"/>
    <w:rsid w:val="00406B8E"/>
    <w:rsid w:val="00407BB1"/>
    <w:rsid w:val="0044094A"/>
    <w:rsid w:val="00444035"/>
    <w:rsid w:val="00450337"/>
    <w:rsid w:val="0046456D"/>
    <w:rsid w:val="0046612B"/>
    <w:rsid w:val="0047345E"/>
    <w:rsid w:val="00477D52"/>
    <w:rsid w:val="004801A3"/>
    <w:rsid w:val="0048120F"/>
    <w:rsid w:val="00486AE8"/>
    <w:rsid w:val="00495A09"/>
    <w:rsid w:val="004A6FCB"/>
    <w:rsid w:val="004D68F4"/>
    <w:rsid w:val="004E1CF5"/>
    <w:rsid w:val="004E1DBA"/>
    <w:rsid w:val="004E3578"/>
    <w:rsid w:val="004E662F"/>
    <w:rsid w:val="00500A3B"/>
    <w:rsid w:val="0050257B"/>
    <w:rsid w:val="005254A2"/>
    <w:rsid w:val="00527BD1"/>
    <w:rsid w:val="0053554B"/>
    <w:rsid w:val="00536B4A"/>
    <w:rsid w:val="00540B20"/>
    <w:rsid w:val="0054274D"/>
    <w:rsid w:val="005521C1"/>
    <w:rsid w:val="0055365D"/>
    <w:rsid w:val="00553C18"/>
    <w:rsid w:val="0055501C"/>
    <w:rsid w:val="00583A75"/>
    <w:rsid w:val="00590B50"/>
    <w:rsid w:val="00596F5B"/>
    <w:rsid w:val="005B3755"/>
    <w:rsid w:val="005B7BF5"/>
    <w:rsid w:val="005C1000"/>
    <w:rsid w:val="005C21B7"/>
    <w:rsid w:val="005D04FE"/>
    <w:rsid w:val="005D4737"/>
    <w:rsid w:val="005F6DA0"/>
    <w:rsid w:val="00603944"/>
    <w:rsid w:val="0061505C"/>
    <w:rsid w:val="00624257"/>
    <w:rsid w:val="006306D6"/>
    <w:rsid w:val="00632C79"/>
    <w:rsid w:val="0063395F"/>
    <w:rsid w:val="006343B9"/>
    <w:rsid w:val="00635282"/>
    <w:rsid w:val="00646BFC"/>
    <w:rsid w:val="00662855"/>
    <w:rsid w:val="0066520D"/>
    <w:rsid w:val="00676763"/>
    <w:rsid w:val="00693DF1"/>
    <w:rsid w:val="006D2239"/>
    <w:rsid w:val="006D2F10"/>
    <w:rsid w:val="006D7CA0"/>
    <w:rsid w:val="006E07DE"/>
    <w:rsid w:val="006F70C5"/>
    <w:rsid w:val="00706669"/>
    <w:rsid w:val="0072693B"/>
    <w:rsid w:val="0075095E"/>
    <w:rsid w:val="00752A48"/>
    <w:rsid w:val="0075303B"/>
    <w:rsid w:val="0077040C"/>
    <w:rsid w:val="007B5591"/>
    <w:rsid w:val="007C4775"/>
    <w:rsid w:val="007C55D3"/>
    <w:rsid w:val="007C5795"/>
    <w:rsid w:val="007D7979"/>
    <w:rsid w:val="007E770E"/>
    <w:rsid w:val="007E7DEE"/>
    <w:rsid w:val="007F5851"/>
    <w:rsid w:val="007F5FED"/>
    <w:rsid w:val="00803AAD"/>
    <w:rsid w:val="008054C1"/>
    <w:rsid w:val="00805D17"/>
    <w:rsid w:val="00806D63"/>
    <w:rsid w:val="00830421"/>
    <w:rsid w:val="00832A34"/>
    <w:rsid w:val="00835E15"/>
    <w:rsid w:val="00840AE5"/>
    <w:rsid w:val="00845A90"/>
    <w:rsid w:val="00846453"/>
    <w:rsid w:val="00851685"/>
    <w:rsid w:val="00851F3D"/>
    <w:rsid w:val="008609D9"/>
    <w:rsid w:val="0086100A"/>
    <w:rsid w:val="00883F9D"/>
    <w:rsid w:val="00890BCE"/>
    <w:rsid w:val="008B3B43"/>
    <w:rsid w:val="008E4018"/>
    <w:rsid w:val="008F4853"/>
    <w:rsid w:val="0090258B"/>
    <w:rsid w:val="00930B48"/>
    <w:rsid w:val="00940515"/>
    <w:rsid w:val="00970C50"/>
    <w:rsid w:val="009A11DF"/>
    <w:rsid w:val="009A1C74"/>
    <w:rsid w:val="009A3A14"/>
    <w:rsid w:val="009B7265"/>
    <w:rsid w:val="009C49AE"/>
    <w:rsid w:val="009D04BF"/>
    <w:rsid w:val="009E6874"/>
    <w:rsid w:val="009F7C70"/>
    <w:rsid w:val="00A01B4E"/>
    <w:rsid w:val="00A050AD"/>
    <w:rsid w:val="00A07F62"/>
    <w:rsid w:val="00A200CC"/>
    <w:rsid w:val="00A24BAB"/>
    <w:rsid w:val="00A32368"/>
    <w:rsid w:val="00A41623"/>
    <w:rsid w:val="00A605F8"/>
    <w:rsid w:val="00A65239"/>
    <w:rsid w:val="00A7470D"/>
    <w:rsid w:val="00AA12AB"/>
    <w:rsid w:val="00AE1565"/>
    <w:rsid w:val="00AE5DCB"/>
    <w:rsid w:val="00AF0F61"/>
    <w:rsid w:val="00AF6FE2"/>
    <w:rsid w:val="00B07A5C"/>
    <w:rsid w:val="00B11F10"/>
    <w:rsid w:val="00B22299"/>
    <w:rsid w:val="00B30E4D"/>
    <w:rsid w:val="00B33A23"/>
    <w:rsid w:val="00B34A87"/>
    <w:rsid w:val="00B41AF6"/>
    <w:rsid w:val="00B5511C"/>
    <w:rsid w:val="00B73CC4"/>
    <w:rsid w:val="00B7747B"/>
    <w:rsid w:val="00B91D8E"/>
    <w:rsid w:val="00BA057A"/>
    <w:rsid w:val="00BA2902"/>
    <w:rsid w:val="00BC73FB"/>
    <w:rsid w:val="00BE0ABF"/>
    <w:rsid w:val="00BE2CD8"/>
    <w:rsid w:val="00BE306A"/>
    <w:rsid w:val="00BF03B9"/>
    <w:rsid w:val="00C05121"/>
    <w:rsid w:val="00C354CA"/>
    <w:rsid w:val="00C35AF7"/>
    <w:rsid w:val="00C471DA"/>
    <w:rsid w:val="00C54136"/>
    <w:rsid w:val="00C65179"/>
    <w:rsid w:val="00C66F9D"/>
    <w:rsid w:val="00C82BE4"/>
    <w:rsid w:val="00C86E7C"/>
    <w:rsid w:val="00C9246F"/>
    <w:rsid w:val="00C938EE"/>
    <w:rsid w:val="00CB10A5"/>
    <w:rsid w:val="00CB3200"/>
    <w:rsid w:val="00CB51BF"/>
    <w:rsid w:val="00CF0AAB"/>
    <w:rsid w:val="00CF5DAC"/>
    <w:rsid w:val="00CF7AA4"/>
    <w:rsid w:val="00D03D16"/>
    <w:rsid w:val="00D07169"/>
    <w:rsid w:val="00D13231"/>
    <w:rsid w:val="00D44213"/>
    <w:rsid w:val="00D47AA2"/>
    <w:rsid w:val="00D624E8"/>
    <w:rsid w:val="00D6539E"/>
    <w:rsid w:val="00D73F9D"/>
    <w:rsid w:val="00D763D0"/>
    <w:rsid w:val="00D77442"/>
    <w:rsid w:val="00D924EB"/>
    <w:rsid w:val="00DA6BC6"/>
    <w:rsid w:val="00DF7509"/>
    <w:rsid w:val="00E26390"/>
    <w:rsid w:val="00E27DFA"/>
    <w:rsid w:val="00E3440A"/>
    <w:rsid w:val="00E457E3"/>
    <w:rsid w:val="00E53173"/>
    <w:rsid w:val="00E56B1A"/>
    <w:rsid w:val="00E600F9"/>
    <w:rsid w:val="00E64801"/>
    <w:rsid w:val="00E675E5"/>
    <w:rsid w:val="00E812C3"/>
    <w:rsid w:val="00E87CA9"/>
    <w:rsid w:val="00E87EDA"/>
    <w:rsid w:val="00EA0EAF"/>
    <w:rsid w:val="00EA41CE"/>
    <w:rsid w:val="00EA760B"/>
    <w:rsid w:val="00EC085E"/>
    <w:rsid w:val="00EE29E6"/>
    <w:rsid w:val="00EF523A"/>
    <w:rsid w:val="00F00518"/>
    <w:rsid w:val="00F01251"/>
    <w:rsid w:val="00F1374C"/>
    <w:rsid w:val="00F26248"/>
    <w:rsid w:val="00F36608"/>
    <w:rsid w:val="00F415FD"/>
    <w:rsid w:val="00F4470B"/>
    <w:rsid w:val="00F525B7"/>
    <w:rsid w:val="00F7407A"/>
    <w:rsid w:val="00F84D69"/>
    <w:rsid w:val="00F9787E"/>
    <w:rsid w:val="00F97E65"/>
    <w:rsid w:val="00FB603D"/>
    <w:rsid w:val="00FD5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A4F7"/>
  <w15:chartTrackingRefBased/>
  <w15:docId w15:val="{102B6662-4AEC-4F09-A940-5AAE69AC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29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A0"/>
    <w:pPr>
      <w:ind w:left="720"/>
      <w:contextualSpacing/>
    </w:pPr>
  </w:style>
  <w:style w:type="paragraph" w:styleId="HTMLPreformatted">
    <w:name w:val="HTML Preformatted"/>
    <w:basedOn w:val="Normal"/>
    <w:link w:val="HTMLPreformattedChar"/>
    <w:uiPriority w:val="99"/>
    <w:semiHidden/>
    <w:unhideWhenUsed/>
    <w:rsid w:val="0063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32C79"/>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500A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2693B"/>
    <w:rPr>
      <w:color w:val="0563C1" w:themeColor="hyperlink"/>
      <w:u w:val="single"/>
    </w:rPr>
  </w:style>
  <w:style w:type="character" w:customStyle="1" w:styleId="Heading2Char">
    <w:name w:val="Heading 2 Char"/>
    <w:basedOn w:val="DefaultParagraphFont"/>
    <w:link w:val="Heading2"/>
    <w:uiPriority w:val="9"/>
    <w:rsid w:val="00407BB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33A23"/>
    <w:rPr>
      <w:sz w:val="16"/>
      <w:szCs w:val="16"/>
    </w:rPr>
  </w:style>
  <w:style w:type="paragraph" w:styleId="CommentText">
    <w:name w:val="annotation text"/>
    <w:basedOn w:val="Normal"/>
    <w:link w:val="CommentTextChar"/>
    <w:uiPriority w:val="99"/>
    <w:semiHidden/>
    <w:unhideWhenUsed/>
    <w:rsid w:val="00B33A23"/>
    <w:pPr>
      <w:spacing w:line="240" w:lineRule="auto"/>
    </w:pPr>
    <w:rPr>
      <w:sz w:val="20"/>
      <w:szCs w:val="20"/>
    </w:rPr>
  </w:style>
  <w:style w:type="character" w:customStyle="1" w:styleId="CommentTextChar">
    <w:name w:val="Comment Text Char"/>
    <w:basedOn w:val="DefaultParagraphFont"/>
    <w:link w:val="CommentText"/>
    <w:uiPriority w:val="99"/>
    <w:semiHidden/>
    <w:rsid w:val="00B33A23"/>
    <w:rPr>
      <w:sz w:val="20"/>
      <w:szCs w:val="20"/>
    </w:rPr>
  </w:style>
  <w:style w:type="paragraph" w:styleId="CommentSubject">
    <w:name w:val="annotation subject"/>
    <w:basedOn w:val="CommentText"/>
    <w:next w:val="CommentText"/>
    <w:link w:val="CommentSubjectChar"/>
    <w:uiPriority w:val="99"/>
    <w:semiHidden/>
    <w:unhideWhenUsed/>
    <w:rsid w:val="00B33A23"/>
    <w:rPr>
      <w:b/>
      <w:bCs/>
    </w:rPr>
  </w:style>
  <w:style w:type="character" w:customStyle="1" w:styleId="CommentSubjectChar">
    <w:name w:val="Comment Subject Char"/>
    <w:basedOn w:val="CommentTextChar"/>
    <w:link w:val="CommentSubject"/>
    <w:uiPriority w:val="99"/>
    <w:semiHidden/>
    <w:rsid w:val="00B33A23"/>
    <w:rPr>
      <w:b/>
      <w:bCs/>
      <w:sz w:val="20"/>
      <w:szCs w:val="20"/>
    </w:rPr>
  </w:style>
  <w:style w:type="paragraph" w:styleId="BalloonText">
    <w:name w:val="Balloon Text"/>
    <w:basedOn w:val="Normal"/>
    <w:link w:val="BalloonTextChar"/>
    <w:uiPriority w:val="99"/>
    <w:semiHidden/>
    <w:unhideWhenUsed/>
    <w:rsid w:val="00B33A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A23"/>
    <w:rPr>
      <w:rFonts w:ascii="Segoe UI" w:hAnsi="Segoe UI" w:cs="Segoe UI"/>
      <w:sz w:val="18"/>
      <w:szCs w:val="18"/>
    </w:rPr>
  </w:style>
  <w:style w:type="paragraph" w:styleId="Caption">
    <w:name w:val="caption"/>
    <w:basedOn w:val="Normal"/>
    <w:next w:val="Normal"/>
    <w:uiPriority w:val="35"/>
    <w:unhideWhenUsed/>
    <w:qFormat/>
    <w:rsid w:val="00851F3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E29E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03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D16"/>
  </w:style>
  <w:style w:type="paragraph" w:styleId="Footer">
    <w:name w:val="footer"/>
    <w:basedOn w:val="Normal"/>
    <w:link w:val="FooterChar"/>
    <w:uiPriority w:val="99"/>
    <w:unhideWhenUsed/>
    <w:rsid w:val="00D03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D16"/>
  </w:style>
  <w:style w:type="character" w:styleId="PlaceholderText">
    <w:name w:val="Placeholder Text"/>
    <w:basedOn w:val="DefaultParagraphFont"/>
    <w:uiPriority w:val="99"/>
    <w:semiHidden/>
    <w:rsid w:val="004E1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77850">
      <w:bodyDiv w:val="1"/>
      <w:marLeft w:val="0"/>
      <w:marRight w:val="0"/>
      <w:marTop w:val="0"/>
      <w:marBottom w:val="0"/>
      <w:divBdr>
        <w:top w:val="none" w:sz="0" w:space="0" w:color="auto"/>
        <w:left w:val="none" w:sz="0" w:space="0" w:color="auto"/>
        <w:bottom w:val="none" w:sz="0" w:space="0" w:color="auto"/>
        <w:right w:val="none" w:sz="0" w:space="0" w:color="auto"/>
      </w:divBdr>
    </w:div>
    <w:div w:id="747725949">
      <w:bodyDiv w:val="1"/>
      <w:marLeft w:val="0"/>
      <w:marRight w:val="0"/>
      <w:marTop w:val="0"/>
      <w:marBottom w:val="0"/>
      <w:divBdr>
        <w:top w:val="none" w:sz="0" w:space="0" w:color="auto"/>
        <w:left w:val="none" w:sz="0" w:space="0" w:color="auto"/>
        <w:bottom w:val="none" w:sz="0" w:space="0" w:color="auto"/>
        <w:right w:val="none" w:sz="0" w:space="0" w:color="auto"/>
      </w:divBdr>
    </w:div>
    <w:div w:id="998773454">
      <w:bodyDiv w:val="1"/>
      <w:marLeft w:val="0"/>
      <w:marRight w:val="0"/>
      <w:marTop w:val="0"/>
      <w:marBottom w:val="0"/>
      <w:divBdr>
        <w:top w:val="none" w:sz="0" w:space="0" w:color="auto"/>
        <w:left w:val="none" w:sz="0" w:space="0" w:color="auto"/>
        <w:bottom w:val="none" w:sz="0" w:space="0" w:color="auto"/>
        <w:right w:val="none" w:sz="0" w:space="0" w:color="auto"/>
      </w:divBdr>
    </w:div>
    <w:div w:id="1304307654">
      <w:bodyDiv w:val="1"/>
      <w:marLeft w:val="0"/>
      <w:marRight w:val="0"/>
      <w:marTop w:val="0"/>
      <w:marBottom w:val="0"/>
      <w:divBdr>
        <w:top w:val="none" w:sz="0" w:space="0" w:color="auto"/>
        <w:left w:val="none" w:sz="0" w:space="0" w:color="auto"/>
        <w:bottom w:val="none" w:sz="0" w:space="0" w:color="auto"/>
        <w:right w:val="none" w:sz="0" w:space="0" w:color="auto"/>
      </w:divBdr>
    </w:div>
    <w:div w:id="1337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30740-4C8A-4DD9-A0E8-76E01AF7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2835</Words>
  <Characters>16163</Characters>
  <Application>Microsoft Office Word</Application>
  <DocSecurity>0</DocSecurity>
  <Lines>134</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Sambale</dc:creator>
  <cp:keywords/>
  <dc:description/>
  <cp:lastModifiedBy>Yury Sambale</cp:lastModifiedBy>
  <cp:revision>83</cp:revision>
  <dcterms:created xsi:type="dcterms:W3CDTF">2016-10-25T00:01:00Z</dcterms:created>
  <dcterms:modified xsi:type="dcterms:W3CDTF">2016-10-26T14:16:00Z</dcterms:modified>
</cp:coreProperties>
</file>